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714A0" w:rsidRPr="00CF347D" w:rsidP="000714A0" w14:paraId="5328B7C3" w14:textId="77777777">
      <w:pPr>
        <w:rPr>
          <w:rFonts w:ascii="Times New Roman" w:hAnsi="Times New Roman"/>
          <w:szCs w:val="20"/>
        </w:rPr>
      </w:pPr>
      <w:bookmarkStart w:id="0" w:name="_GoBack"/>
      <w:r>
        <w:rPr>
          <w:rFonts w:ascii="Times New Roman" w:hAnsi="Times New Roman"/>
          <w:szCs w:val="20"/>
        </w:rPr>
        <w:t xml:space="preserve">ame: </w:t>
      </w:r>
      <w:r w:rsidR="009D729D">
        <w:rPr>
          <w:rFonts w:ascii="Times New Roman" w:hAnsi="Times New Roman"/>
          <w:b/>
          <w:szCs w:val="20"/>
        </w:rPr>
        <w:t>Jaspreet Kaur</w:t>
      </w:r>
    </w:p>
    <w:p w:rsidR="000714A0" w:rsidRPr="00CF347D" w:rsidP="000714A0" w14:paraId="5C1E8F07" w14:textId="77777777">
      <w:pPr>
        <w:rPr>
          <w:rFonts w:ascii="Times New Roman" w:hAnsi="Times New Roman"/>
          <w:szCs w:val="20"/>
        </w:rPr>
      </w:pPr>
      <w:r w:rsidRPr="00CF347D">
        <w:rPr>
          <w:rFonts w:ascii="Times New Roman" w:hAnsi="Times New Roman"/>
          <w:szCs w:val="20"/>
        </w:rPr>
        <w:t xml:space="preserve">Mobile: </w:t>
      </w:r>
      <w:r>
        <w:rPr>
          <w:rFonts w:ascii="Times New Roman" w:hAnsi="Times New Roman"/>
          <w:szCs w:val="20"/>
        </w:rPr>
        <w:t>+</w:t>
      </w:r>
      <w:r w:rsidRPr="000714A0">
        <w:rPr>
          <w:rFonts w:ascii="Times New Roman" w:hAnsi="Times New Roman"/>
          <w:b/>
          <w:szCs w:val="20"/>
        </w:rPr>
        <w:t>91 98</w:t>
      </w:r>
      <w:r w:rsidR="009D729D">
        <w:rPr>
          <w:rFonts w:ascii="Times New Roman" w:hAnsi="Times New Roman"/>
          <w:b/>
          <w:szCs w:val="20"/>
        </w:rPr>
        <w:t>11387812</w:t>
      </w:r>
    </w:p>
    <w:p w:rsidR="000714A0" w:rsidP="000714A0" w14:paraId="1B61DB8F" w14:textId="77777777">
      <w:pPr>
        <w:rPr>
          <w:rFonts w:ascii="Times New Roman" w:hAnsi="Times New Roman"/>
          <w:szCs w:val="20"/>
        </w:rPr>
      </w:pPr>
      <w:r w:rsidRPr="00CF347D">
        <w:rPr>
          <w:rFonts w:ascii="Times New Roman" w:hAnsi="Times New Roman"/>
          <w:szCs w:val="20"/>
        </w:rPr>
        <w:t xml:space="preserve">Email: </w:t>
      </w:r>
      <w:hyperlink r:id="rId4" w:history="1">
        <w:r w:rsidRPr="00E644D7" w:rsidR="009D729D">
          <w:rPr>
            <w:rStyle w:val="Hyperlink"/>
            <w:rFonts w:ascii="Times New Roman" w:hAnsi="Times New Roman"/>
            <w:szCs w:val="20"/>
          </w:rPr>
          <w:t>kaur61088@gmail.com</w:t>
        </w:r>
      </w:hyperlink>
    </w:p>
    <w:p w:rsidR="003B1634" w:rsidP="003B1634" w14:paraId="1430B287" w14:textId="77777777">
      <w:pPr>
        <w:rPr>
          <w:rFonts w:ascii="Calibri" w:hAnsi="Calibri"/>
        </w:rPr>
      </w:pPr>
    </w:p>
    <w:p w:rsidR="003B1634" w:rsidP="003B1634" w14:paraId="2B3D93A6" w14:textId="77777777">
      <w:pPr>
        <w:rPr>
          <w:rFonts w:ascii="Calibri" w:hAnsi="Calibri"/>
        </w:rPr>
      </w:pPr>
    </w:p>
    <w:p w:rsidR="003B1634" w:rsidRPr="00C94DDC" w:rsidP="006146C8" w14:paraId="74562064" w14:textId="77777777">
      <w:pPr>
        <w:pStyle w:val="Heading2"/>
      </w:pPr>
      <w:r w:rsidRPr="00C94DDC">
        <w:t>Experience Summary</w:t>
      </w:r>
    </w:p>
    <w:p w:rsidR="0013122C" w:rsidRPr="004B6DB9" w:rsidP="00E06F57" w14:paraId="27259B69" w14:textId="77777777">
      <w:pPr>
        <w:jc w:val="both"/>
        <w:rPr>
          <w:rFonts w:ascii="Calibri" w:hAnsi="Calibri"/>
          <w:szCs w:val="20"/>
        </w:rPr>
      </w:pPr>
      <w:r>
        <w:rPr>
          <w:rFonts w:ascii="Calibri" w:hAnsi="Calibri"/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19049</wp:posOffset>
                </wp:positionV>
                <wp:extent cx="6718300" cy="0"/>
                <wp:effectExtent l="0" t="0" r="6350" b="0"/>
                <wp:wrapNone/>
                <wp:docPr id="9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1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5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6432" from="0,1.5pt" to="529pt,1.5pt" strokecolor="#339"/>
            </w:pict>
          </mc:Fallback>
        </mc:AlternateContent>
      </w:r>
    </w:p>
    <w:p w:rsidR="000C06DB" w:rsidRPr="00DB755A" w:rsidP="00DC1A52" w14:paraId="68C7C104" w14:textId="77777777">
      <w:pPr>
        <w:widowControl w:val="0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7+</w:t>
      </w:r>
      <w:r w:rsidR="00DC1A52">
        <w:rPr>
          <w:rFonts w:ascii="Cambria" w:hAnsi="Cambria"/>
          <w:b/>
          <w:sz w:val="26"/>
          <w:szCs w:val="26"/>
        </w:rPr>
        <w:t xml:space="preserve"> years</w:t>
      </w:r>
      <w:r w:rsidR="0046470A">
        <w:rPr>
          <w:rFonts w:ascii="Cambria" w:hAnsi="Cambria"/>
          <w:sz w:val="26"/>
          <w:szCs w:val="26"/>
        </w:rPr>
        <w:t xml:space="preserve"> Extensive E</w:t>
      </w:r>
      <w:r w:rsidRPr="00FF0235" w:rsidR="004B6DB9">
        <w:rPr>
          <w:rFonts w:ascii="Cambria" w:hAnsi="Cambria"/>
          <w:sz w:val="26"/>
          <w:szCs w:val="26"/>
        </w:rPr>
        <w:t>xperience</w:t>
      </w:r>
      <w:r w:rsidR="007545A0">
        <w:rPr>
          <w:rFonts w:ascii="Cambria" w:hAnsi="Cambria"/>
          <w:sz w:val="26"/>
          <w:szCs w:val="26"/>
        </w:rPr>
        <w:t xml:space="preserve"> as </w:t>
      </w:r>
      <w:r w:rsidR="003558C2">
        <w:rPr>
          <w:rFonts w:ascii="Cambria" w:hAnsi="Cambria"/>
          <w:sz w:val="26"/>
          <w:szCs w:val="26"/>
        </w:rPr>
        <w:t>Mobile App Developer</w:t>
      </w:r>
      <w:r w:rsidR="00DB755A">
        <w:rPr>
          <w:rFonts w:ascii="Cambria" w:hAnsi="Cambria"/>
          <w:sz w:val="26"/>
          <w:szCs w:val="26"/>
        </w:rPr>
        <w:t>.</w:t>
      </w:r>
    </w:p>
    <w:p w:rsidR="00DB755A" w:rsidRPr="00DB755A" w:rsidP="00DB755A" w14:paraId="5244A74B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sz w:val="21"/>
          <w:szCs w:val="21"/>
          <w:lang w:val="en-IN" w:eastAsia="en-IN"/>
        </w:rPr>
      </w:pPr>
      <w:r w:rsidRPr="00DB755A">
        <w:rPr>
          <w:rFonts w:ascii="Cambria" w:hAnsi="Cambria" w:cs="Helvetica"/>
          <w:sz w:val="26"/>
          <w:szCs w:val="26"/>
          <w:lang w:val="en-IN" w:eastAsia="en-IN"/>
        </w:rPr>
        <w:t>Professional experience in Design</w:t>
      </w:r>
      <w:r w:rsidR="006F120F">
        <w:rPr>
          <w:rFonts w:ascii="Cambria" w:hAnsi="Cambria" w:cs="Helvetica"/>
          <w:sz w:val="26"/>
          <w:szCs w:val="26"/>
          <w:lang w:val="en-IN" w:eastAsia="en-IN"/>
        </w:rPr>
        <w:t>ing</w:t>
      </w:r>
      <w:r w:rsidRPr="00DB755A">
        <w:rPr>
          <w:rFonts w:ascii="Cambria" w:hAnsi="Cambria" w:cs="Helvetica"/>
          <w:sz w:val="26"/>
          <w:szCs w:val="26"/>
          <w:lang w:val="en-IN" w:eastAsia="en-IN"/>
        </w:rPr>
        <w:t xml:space="preserve"> and Developing User Interface using Technologies </w:t>
      </w:r>
      <w:r w:rsidRPr="00DB755A" w:rsidR="003558C2">
        <w:rPr>
          <w:rFonts w:ascii="Cambria" w:hAnsi="Cambria" w:cs="Helvetica"/>
          <w:sz w:val="26"/>
          <w:szCs w:val="26"/>
          <w:lang w:val="en-IN" w:eastAsia="en-IN"/>
        </w:rPr>
        <w:t>like</w:t>
      </w:r>
      <w:r w:rsidR="003558C2">
        <w:rPr>
          <w:rFonts w:ascii="Cambria" w:hAnsi="Cambria" w:cs="Helvetica"/>
          <w:b/>
          <w:sz w:val="26"/>
          <w:szCs w:val="26"/>
          <w:lang w:val="en-IN" w:eastAsia="en-IN"/>
        </w:rPr>
        <w:t xml:space="preserve"> Stylesheet</w:t>
      </w:r>
      <w:r w:rsidR="00E70D84">
        <w:rPr>
          <w:rFonts w:ascii="Cambria" w:hAnsi="Cambria" w:cs="Helvetica"/>
          <w:b/>
          <w:sz w:val="26"/>
          <w:szCs w:val="26"/>
          <w:lang w:val="en-IN" w:eastAsia="en-IN"/>
        </w:rPr>
        <w:t>, JavaScript</w:t>
      </w:r>
      <w:r w:rsidRPr="00DB755A">
        <w:rPr>
          <w:rFonts w:ascii="Cambria" w:hAnsi="Cambria" w:cs="Helvetica"/>
          <w:b/>
          <w:sz w:val="26"/>
          <w:szCs w:val="26"/>
          <w:lang w:val="en-IN" w:eastAsia="en-IN"/>
        </w:rPr>
        <w:t xml:space="preserve">, </w:t>
      </w:r>
      <w:r w:rsidR="005C018E">
        <w:rPr>
          <w:rFonts w:ascii="Cambria" w:hAnsi="Cambria" w:cs="Helvetica"/>
          <w:b/>
          <w:sz w:val="26"/>
          <w:szCs w:val="26"/>
          <w:lang w:val="en-IN" w:eastAsia="en-IN"/>
        </w:rPr>
        <w:t xml:space="preserve">  JSON, AJAX, RESTful Services</w:t>
      </w:r>
      <w:r w:rsidRPr="00DB755A">
        <w:rPr>
          <w:rFonts w:ascii="Cambria" w:hAnsi="Cambria" w:cs="Helvetica"/>
          <w:b/>
          <w:sz w:val="26"/>
          <w:szCs w:val="26"/>
          <w:lang w:val="en-IN" w:eastAsia="en-IN"/>
        </w:rPr>
        <w:t xml:space="preserve">, GIT, SVN, </w:t>
      </w:r>
      <w:r w:rsidRPr="001B28C4">
        <w:rPr>
          <w:rFonts w:ascii="Cambria" w:hAnsi="Cambria" w:cs="Helvetica"/>
          <w:b/>
          <w:sz w:val="26"/>
          <w:szCs w:val="26"/>
          <w:lang w:val="en-IN" w:eastAsia="en-IN"/>
        </w:rPr>
        <w:t>Web pack</w:t>
      </w:r>
      <w:r w:rsidR="00534F77">
        <w:rPr>
          <w:rFonts w:ascii="Cambria" w:hAnsi="Cambria" w:cs="Helvetica"/>
          <w:b/>
          <w:sz w:val="26"/>
          <w:szCs w:val="26"/>
          <w:lang w:val="en-IN" w:eastAsia="en-IN"/>
        </w:rPr>
        <w:t xml:space="preserve"> and React Native(Android)</w:t>
      </w:r>
      <w:r w:rsidRPr="00DB755A">
        <w:rPr>
          <w:rFonts w:ascii="Helvetica" w:hAnsi="Helvetica" w:cs="Helvetica"/>
          <w:sz w:val="21"/>
          <w:szCs w:val="21"/>
          <w:lang w:val="en-IN" w:eastAsia="en-IN"/>
        </w:rPr>
        <w:t>.</w:t>
      </w:r>
    </w:p>
    <w:p w:rsidR="00E22437" w:rsidRPr="00E22437" w:rsidP="00E22437" w14:paraId="2ED2D73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Helvetica"/>
          <w:sz w:val="26"/>
          <w:szCs w:val="26"/>
          <w:lang w:val="en-IN" w:eastAsia="en-IN"/>
        </w:rPr>
      </w:pPr>
      <w:r w:rsidRPr="00E22437">
        <w:rPr>
          <w:rFonts w:ascii="Cambria" w:hAnsi="Cambria" w:cs="Helvetica"/>
          <w:sz w:val="26"/>
          <w:szCs w:val="26"/>
          <w:lang w:val="en-IN" w:eastAsia="en-IN"/>
        </w:rPr>
        <w:t xml:space="preserve">Having good experience in implementing </w:t>
      </w:r>
      <w:r w:rsidRPr="00E22437">
        <w:rPr>
          <w:rFonts w:ascii="Cambria" w:hAnsi="Cambria" w:cs="Helvetica"/>
          <w:b/>
          <w:sz w:val="26"/>
          <w:szCs w:val="26"/>
          <w:lang w:val="en-IN" w:eastAsia="en-IN"/>
        </w:rPr>
        <w:t>NodeJS</w:t>
      </w:r>
      <w:r w:rsidRPr="00E22437">
        <w:rPr>
          <w:rFonts w:ascii="Cambria" w:hAnsi="Cambria" w:cs="Helvetica"/>
          <w:sz w:val="26"/>
          <w:szCs w:val="26"/>
          <w:lang w:val="en-IN" w:eastAsia="en-IN"/>
        </w:rPr>
        <w:t xml:space="preserve"> server-side code to interact with</w:t>
      </w:r>
      <w:r w:rsidR="00CB291C">
        <w:rPr>
          <w:rFonts w:ascii="Cambria" w:hAnsi="Cambria" w:cs="Helvetica"/>
          <w:sz w:val="26"/>
          <w:szCs w:val="26"/>
          <w:lang w:val="en-IN" w:eastAsia="en-IN"/>
        </w:rPr>
        <w:t xml:space="preserve"> </w:t>
      </w:r>
      <w:r w:rsidR="00CB291C">
        <w:rPr>
          <w:rFonts w:ascii="Cambria" w:hAnsi="Cambria" w:cs="Helvetica"/>
          <w:b/>
          <w:sz w:val="26"/>
          <w:szCs w:val="26"/>
          <w:lang w:val="en-IN" w:eastAsia="en-IN"/>
        </w:rPr>
        <w:t>mySql</w:t>
      </w:r>
    </w:p>
    <w:p w:rsidR="001B28C4" w:rsidRPr="007545A0" w:rsidP="001B28C4" w14:paraId="69973331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Helvetica"/>
          <w:sz w:val="26"/>
          <w:szCs w:val="26"/>
          <w:lang w:val="en-IN" w:eastAsia="en-IN"/>
        </w:rPr>
      </w:pPr>
      <w:r w:rsidRPr="007545A0">
        <w:rPr>
          <w:rFonts w:ascii="Cambria" w:hAnsi="Cambria" w:cs="Helvetica"/>
          <w:sz w:val="26"/>
          <w:szCs w:val="26"/>
          <w:lang w:val="en-IN" w:eastAsia="en-IN"/>
        </w:rPr>
        <w:t>Good understanding and usage of </w:t>
      </w:r>
      <w:r w:rsidRPr="007545A0">
        <w:rPr>
          <w:rFonts w:ascii="Cambria" w:hAnsi="Cambria" w:cs="Helvetica"/>
          <w:b/>
          <w:bCs/>
          <w:color w:val="000000"/>
          <w:sz w:val="26"/>
          <w:szCs w:val="26"/>
          <w:lang w:val="en-IN" w:eastAsia="en-IN"/>
        </w:rPr>
        <w:t>states</w:t>
      </w:r>
      <w:r w:rsidRPr="007545A0">
        <w:rPr>
          <w:rFonts w:ascii="Cambria" w:hAnsi="Cambria" w:cs="Helvetica"/>
          <w:sz w:val="26"/>
          <w:szCs w:val="26"/>
          <w:lang w:val="en-IN" w:eastAsia="en-IN"/>
        </w:rPr>
        <w:t> and </w:t>
      </w:r>
      <w:r w:rsidRPr="007545A0">
        <w:rPr>
          <w:rFonts w:ascii="Cambria" w:hAnsi="Cambria" w:cs="Helvetica"/>
          <w:b/>
          <w:bCs/>
          <w:color w:val="000000"/>
          <w:sz w:val="26"/>
          <w:szCs w:val="26"/>
          <w:lang w:val="en-IN" w:eastAsia="en-IN"/>
        </w:rPr>
        <w:t>props</w:t>
      </w:r>
      <w:r w:rsidRPr="007545A0">
        <w:rPr>
          <w:rFonts w:ascii="Cambria" w:hAnsi="Cambria" w:cs="Helvetica"/>
          <w:sz w:val="26"/>
          <w:szCs w:val="26"/>
          <w:lang w:val="en-IN" w:eastAsia="en-IN"/>
        </w:rPr>
        <w:t>.</w:t>
      </w:r>
    </w:p>
    <w:p w:rsidR="001B28C4" w:rsidRPr="001B28C4" w:rsidP="001B28C4" w14:paraId="6893D350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Helvetica"/>
          <w:sz w:val="26"/>
          <w:szCs w:val="26"/>
          <w:lang w:val="en-IN" w:eastAsia="en-IN"/>
        </w:rPr>
      </w:pPr>
      <w:r>
        <w:rPr>
          <w:rFonts w:ascii="Cambria" w:hAnsi="Cambria" w:cs="Helvetica"/>
          <w:sz w:val="26"/>
          <w:szCs w:val="26"/>
          <w:lang w:val="en-IN" w:eastAsia="en-IN"/>
        </w:rPr>
        <w:t>Solid experience of react</w:t>
      </w:r>
      <w:r w:rsidRPr="007545A0">
        <w:rPr>
          <w:rFonts w:ascii="Cambria" w:hAnsi="Cambria" w:cs="Helvetica"/>
          <w:sz w:val="26"/>
          <w:szCs w:val="26"/>
          <w:lang w:val="en-IN" w:eastAsia="en-IN"/>
        </w:rPr>
        <w:t xml:space="preserve"> development using </w:t>
      </w:r>
      <w:r w:rsidRPr="007545A0">
        <w:rPr>
          <w:rFonts w:ascii="Cambria" w:hAnsi="Cambria" w:cs="Helvetica"/>
          <w:b/>
          <w:bCs/>
          <w:color w:val="000000"/>
          <w:sz w:val="26"/>
          <w:szCs w:val="26"/>
          <w:lang w:val="en-IN" w:eastAsia="en-IN"/>
        </w:rPr>
        <w:t>Babel</w:t>
      </w:r>
      <w:r w:rsidRPr="007545A0">
        <w:rPr>
          <w:rFonts w:ascii="Cambria" w:hAnsi="Cambria" w:cs="Helvetica"/>
          <w:sz w:val="26"/>
          <w:szCs w:val="26"/>
          <w:lang w:val="en-IN" w:eastAsia="en-IN"/>
        </w:rPr>
        <w:t>, </w:t>
      </w:r>
      <w:r w:rsidRPr="007545A0">
        <w:rPr>
          <w:rFonts w:ascii="Cambria" w:hAnsi="Cambria" w:cs="Helvetica"/>
          <w:b/>
          <w:bCs/>
          <w:color w:val="000000"/>
          <w:sz w:val="26"/>
          <w:szCs w:val="26"/>
          <w:lang w:val="en-IN" w:eastAsia="en-IN"/>
        </w:rPr>
        <w:t>Web pack</w:t>
      </w:r>
      <w:r w:rsidRPr="007545A0">
        <w:rPr>
          <w:rFonts w:ascii="Cambria" w:hAnsi="Cambria" w:cs="Helvetica"/>
          <w:sz w:val="26"/>
          <w:szCs w:val="26"/>
          <w:lang w:val="en-IN" w:eastAsia="en-IN"/>
        </w:rPr>
        <w:t>, </w:t>
      </w:r>
      <w:r w:rsidRPr="007545A0">
        <w:rPr>
          <w:rFonts w:ascii="Cambria" w:hAnsi="Cambria" w:cs="Helvetica"/>
          <w:b/>
          <w:bCs/>
          <w:color w:val="000000"/>
          <w:sz w:val="26"/>
          <w:szCs w:val="26"/>
          <w:lang w:val="en-IN" w:eastAsia="en-IN"/>
        </w:rPr>
        <w:t>ES6, NPM</w:t>
      </w:r>
      <w:r>
        <w:rPr>
          <w:rFonts w:ascii="Cambria" w:hAnsi="Cambria" w:cs="Helvetica"/>
          <w:sz w:val="26"/>
          <w:szCs w:val="26"/>
          <w:lang w:val="en-IN" w:eastAsia="en-IN"/>
        </w:rPr>
        <w:t>.</w:t>
      </w:r>
    </w:p>
    <w:p w:rsidR="007545A0" w:rsidRPr="001B28C4" w:rsidP="007545A0" w14:paraId="0A1E8F3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Helvetica"/>
          <w:sz w:val="26"/>
          <w:szCs w:val="26"/>
          <w:lang w:val="en-IN" w:eastAsia="en-IN"/>
        </w:rPr>
      </w:pPr>
      <w:r w:rsidRPr="007545A0">
        <w:rPr>
          <w:rFonts w:ascii="Cambria" w:hAnsi="Cambria" w:cs="Helvetica"/>
          <w:sz w:val="26"/>
          <w:szCs w:val="26"/>
          <w:lang w:val="en-IN" w:eastAsia="en-IN"/>
        </w:rPr>
        <w:t>Implemented EcmaScript6 (ES6) </w:t>
      </w:r>
      <w:r w:rsidRPr="007545A0">
        <w:rPr>
          <w:rFonts w:ascii="Cambria" w:hAnsi="Cambria" w:cs="Helvetica"/>
          <w:b/>
          <w:bCs/>
          <w:color w:val="000000"/>
          <w:sz w:val="26"/>
          <w:szCs w:val="26"/>
          <w:lang w:val="en-IN" w:eastAsia="en-IN"/>
        </w:rPr>
        <w:t>arrow functions, constant</w:t>
      </w:r>
      <w:r w:rsidR="00E70D84">
        <w:rPr>
          <w:rFonts w:ascii="Cambria" w:hAnsi="Cambria" w:cs="Helvetica"/>
          <w:b/>
          <w:bCs/>
          <w:color w:val="000000"/>
          <w:sz w:val="26"/>
          <w:szCs w:val="26"/>
          <w:lang w:val="en-IN" w:eastAsia="en-IN"/>
        </w:rPr>
        <w:t xml:space="preserve">s, block-scope variables, class, </w:t>
      </w:r>
      <w:r w:rsidRPr="007545A0" w:rsidR="009358EF">
        <w:rPr>
          <w:rFonts w:ascii="Cambria" w:hAnsi="Cambria" w:cs="Helvetica"/>
          <w:b/>
          <w:bCs/>
          <w:color w:val="000000"/>
          <w:sz w:val="26"/>
          <w:szCs w:val="26"/>
          <w:lang w:val="en-IN" w:eastAsia="en-IN"/>
        </w:rPr>
        <w:t>and inheritance</w:t>
      </w:r>
      <w:r w:rsidRPr="007545A0">
        <w:rPr>
          <w:rFonts w:ascii="Cambria" w:hAnsi="Cambria" w:cs="Helvetica"/>
          <w:b/>
          <w:bCs/>
          <w:color w:val="000000"/>
          <w:sz w:val="26"/>
          <w:szCs w:val="26"/>
          <w:lang w:val="en-IN" w:eastAsia="en-IN"/>
        </w:rPr>
        <w:t>.</w:t>
      </w:r>
    </w:p>
    <w:p w:rsidR="00E70D84" w:rsidRPr="00E70D84" w:rsidP="004E2C5F" w14:paraId="5168DAB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Helvetica"/>
          <w:sz w:val="26"/>
          <w:szCs w:val="26"/>
          <w:lang w:val="en-IN" w:eastAsia="en-IN"/>
        </w:rPr>
      </w:pPr>
      <w:r w:rsidRPr="00E70D84">
        <w:rPr>
          <w:rFonts w:ascii="Cambria" w:hAnsi="Cambria" w:cs="Helvetica"/>
          <w:sz w:val="26"/>
          <w:szCs w:val="26"/>
          <w:lang w:val="en-IN" w:eastAsia="en-IN"/>
        </w:rPr>
        <w:t xml:space="preserve">Proficient </w:t>
      </w:r>
      <w:r w:rsidRPr="00E70D84">
        <w:rPr>
          <w:rFonts w:ascii="Cambria" w:hAnsi="Cambria" w:cs="Helvetica"/>
          <w:b/>
          <w:bCs/>
          <w:color w:val="000000"/>
          <w:sz w:val="26"/>
          <w:szCs w:val="26"/>
          <w:lang w:val="en-IN" w:eastAsia="en-IN"/>
        </w:rPr>
        <w:t xml:space="preserve">in creating </w:t>
      </w:r>
      <w:r w:rsidRPr="00E70D84">
        <w:rPr>
          <w:rFonts w:ascii="Cambria" w:hAnsi="Cambria" w:cs="Helvetica"/>
          <w:b/>
          <w:sz w:val="26"/>
          <w:szCs w:val="26"/>
          <w:lang w:val="en-IN" w:eastAsia="en-IN"/>
        </w:rPr>
        <w:t>NodeJS</w:t>
      </w:r>
      <w:r w:rsidRPr="00E70D84">
        <w:rPr>
          <w:rFonts w:ascii="Cambria" w:hAnsi="Cambria" w:cs="Helvetica"/>
          <w:sz w:val="26"/>
          <w:szCs w:val="26"/>
          <w:lang w:val="en-IN" w:eastAsia="en-IN"/>
        </w:rPr>
        <w:t xml:space="preserve"> </w:t>
      </w:r>
      <w:r w:rsidRPr="00E70D84" w:rsidR="006F120F">
        <w:rPr>
          <w:rFonts w:ascii="Cambria" w:hAnsi="Cambria" w:cs="Helvetica"/>
          <w:b/>
          <w:bCs/>
          <w:color w:val="000000"/>
          <w:sz w:val="26"/>
          <w:szCs w:val="26"/>
          <w:lang w:val="en-IN" w:eastAsia="en-IN"/>
        </w:rPr>
        <w:t>APIs</w:t>
      </w:r>
      <w:r w:rsidRPr="00E70D84">
        <w:rPr>
          <w:rFonts w:ascii="Cambria" w:hAnsi="Cambria" w:cs="Helvetica"/>
          <w:b/>
          <w:bCs/>
          <w:color w:val="000000"/>
          <w:sz w:val="26"/>
          <w:szCs w:val="26"/>
          <w:lang w:val="en-IN" w:eastAsia="en-IN"/>
        </w:rPr>
        <w:t xml:space="preserve"> and integrating </w:t>
      </w:r>
      <w:r w:rsidRPr="00E70D84" w:rsidR="006F120F">
        <w:rPr>
          <w:rFonts w:ascii="Cambria" w:hAnsi="Cambria" w:cs="Helvetica"/>
          <w:b/>
          <w:bCs/>
          <w:color w:val="000000"/>
          <w:sz w:val="26"/>
          <w:szCs w:val="26"/>
          <w:lang w:val="en-IN" w:eastAsia="en-IN"/>
        </w:rPr>
        <w:t>APIs</w:t>
      </w:r>
      <w:r w:rsidRPr="00E70D84">
        <w:rPr>
          <w:rFonts w:ascii="Cambria" w:hAnsi="Cambria" w:cs="Helvetica"/>
          <w:b/>
          <w:bCs/>
          <w:color w:val="000000"/>
          <w:sz w:val="26"/>
          <w:szCs w:val="26"/>
          <w:lang w:val="en-IN" w:eastAsia="en-IN"/>
        </w:rPr>
        <w:t xml:space="preserve"> on </w:t>
      </w:r>
      <w:r w:rsidRPr="00E70D84">
        <w:rPr>
          <w:rFonts w:ascii="Cambria" w:hAnsi="Cambria" w:cs="Helvetica"/>
          <w:b/>
          <w:bCs/>
          <w:color w:val="000000"/>
          <w:sz w:val="26"/>
          <w:szCs w:val="26"/>
          <w:lang w:val="en-IN" w:eastAsia="en-IN"/>
        </w:rPr>
        <w:t>web</w:t>
      </w:r>
      <w:r w:rsidRPr="00E70D84">
        <w:rPr>
          <w:rFonts w:ascii="Cambria" w:hAnsi="Cambria" w:cs="Helvetica"/>
          <w:b/>
          <w:bCs/>
          <w:color w:val="000000"/>
          <w:sz w:val="26"/>
          <w:szCs w:val="26"/>
          <w:lang w:val="en-IN" w:eastAsia="en-IN"/>
        </w:rPr>
        <w:t xml:space="preserve"> platforms </w:t>
      </w:r>
    </w:p>
    <w:p w:rsidR="007545A0" w:rsidRPr="00E70D84" w:rsidP="004E2C5F" w14:paraId="3E9B7EFD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Helvetica"/>
          <w:sz w:val="26"/>
          <w:szCs w:val="26"/>
          <w:lang w:val="en-IN" w:eastAsia="en-IN"/>
        </w:rPr>
      </w:pPr>
      <w:r w:rsidRPr="00E70D84">
        <w:rPr>
          <w:rFonts w:ascii="Cambria" w:hAnsi="Cambria" w:cs="Helvetica"/>
          <w:sz w:val="26"/>
          <w:szCs w:val="26"/>
          <w:lang w:val="en-IN" w:eastAsia="en-IN"/>
        </w:rPr>
        <w:t xml:space="preserve">Sending requests and fetching responses in </w:t>
      </w:r>
      <w:r w:rsidRPr="00E70D84">
        <w:rPr>
          <w:rFonts w:ascii="Cambria" w:hAnsi="Cambria" w:cs="Helvetica"/>
          <w:b/>
          <w:sz w:val="26"/>
          <w:szCs w:val="26"/>
          <w:lang w:val="en-IN" w:eastAsia="en-IN"/>
        </w:rPr>
        <w:t>Json</w:t>
      </w:r>
      <w:r w:rsidRPr="00E70D84">
        <w:rPr>
          <w:rFonts w:ascii="Cambria" w:hAnsi="Cambria" w:cs="Helvetica"/>
          <w:sz w:val="26"/>
          <w:szCs w:val="26"/>
          <w:lang w:val="en-IN" w:eastAsia="en-IN"/>
        </w:rPr>
        <w:t>.</w:t>
      </w:r>
    </w:p>
    <w:p w:rsidR="007545A0" w:rsidRPr="00B56765" w:rsidP="00FB13DB" w14:paraId="6E6387F3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/>
          <w:sz w:val="26"/>
          <w:szCs w:val="26"/>
        </w:rPr>
      </w:pPr>
      <w:r w:rsidRPr="00B56765">
        <w:rPr>
          <w:rFonts w:ascii="Cambria" w:hAnsi="Cambria" w:cs="Helvetica"/>
          <w:sz w:val="26"/>
          <w:szCs w:val="26"/>
          <w:shd w:val="clear" w:color="auto" w:fill="FFFFFF"/>
        </w:rPr>
        <w:t>Experience with versioning tools like GitHub and</w:t>
      </w:r>
      <w:r w:rsidRPr="00B56765" w:rsidR="007B5450">
        <w:rPr>
          <w:rFonts w:ascii="Cambria" w:hAnsi="Cambria"/>
          <w:sz w:val="26"/>
          <w:szCs w:val="26"/>
        </w:rPr>
        <w:t xml:space="preserve"> S</w:t>
      </w:r>
      <w:r w:rsidRPr="00B56765" w:rsidR="003909F5">
        <w:rPr>
          <w:rFonts w:ascii="Cambria" w:hAnsi="Cambria"/>
          <w:sz w:val="26"/>
          <w:szCs w:val="26"/>
        </w:rPr>
        <w:t>ubversion (</w:t>
      </w:r>
      <w:r w:rsidRPr="00B56765" w:rsidR="003909F5">
        <w:rPr>
          <w:rFonts w:ascii="Cambria" w:hAnsi="Cambria"/>
          <w:b/>
          <w:sz w:val="26"/>
          <w:szCs w:val="26"/>
        </w:rPr>
        <w:t>SVN</w:t>
      </w:r>
      <w:r w:rsidR="00AC1B82">
        <w:rPr>
          <w:rFonts w:ascii="Cambria" w:hAnsi="Cambria"/>
          <w:sz w:val="26"/>
          <w:szCs w:val="26"/>
        </w:rPr>
        <w:t>)</w:t>
      </w:r>
      <w:r w:rsidR="00FB010D">
        <w:rPr>
          <w:rFonts w:ascii="Cambria" w:hAnsi="Cambria"/>
          <w:sz w:val="26"/>
          <w:szCs w:val="26"/>
        </w:rPr>
        <w:t>.</w:t>
      </w:r>
    </w:p>
    <w:p w:rsidR="00FB010D" w:rsidP="006146C8" w14:paraId="7B635F86" w14:textId="77777777">
      <w:pPr>
        <w:pStyle w:val="Heading2"/>
        <w:rPr>
          <w:rFonts w:ascii="Cambria" w:hAnsi="Cambria"/>
          <w:sz w:val="26"/>
          <w:szCs w:val="26"/>
          <w:lang w:val="en-AU"/>
        </w:rPr>
      </w:pPr>
    </w:p>
    <w:p w:rsidR="003B1634" w:rsidRPr="00FF0235" w:rsidP="006146C8" w14:paraId="2E548766" w14:textId="77777777">
      <w:pPr>
        <w:pStyle w:val="Heading2"/>
        <w:rPr>
          <w:rFonts w:ascii="Cambria" w:hAnsi="Cambria"/>
          <w:sz w:val="26"/>
          <w:szCs w:val="26"/>
          <w:lang w:val="en-AU"/>
        </w:rPr>
      </w:pPr>
      <w:r w:rsidRPr="00FF0235">
        <w:rPr>
          <w:rFonts w:ascii="Cambria" w:hAnsi="Cambria"/>
          <w:sz w:val="26"/>
          <w:szCs w:val="26"/>
          <w:lang w:val="en-AU"/>
        </w:rPr>
        <w:t>Employers</w:t>
      </w:r>
    </w:p>
    <w:p w:rsidR="00F62B9A" w:rsidP="00FF0235" w14:paraId="7BDB274C" w14:textId="77777777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46354</wp:posOffset>
                </wp:positionV>
                <wp:extent cx="6718300" cy="0"/>
                <wp:effectExtent l="0" t="0" r="6350" b="0"/>
                <wp:wrapNone/>
                <wp:docPr id="8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1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4384" from="0,3.65pt" to="529pt,3.65pt" strokecolor="#339"/>
            </w:pict>
          </mc:Fallback>
        </mc:AlternateContent>
      </w:r>
    </w:p>
    <w:p w:rsidR="0075545D" w:rsidP="00EE524D" w14:paraId="217F873F" w14:textId="5AC6F0BB">
      <w:pPr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Worked in NCS as </w:t>
      </w:r>
      <w:r w:rsidR="00935E8C">
        <w:rPr>
          <w:rFonts w:ascii="Cambria" w:hAnsi="Cambria"/>
          <w:sz w:val="26"/>
          <w:szCs w:val="26"/>
        </w:rPr>
        <w:t>Senior Developer</w:t>
      </w:r>
      <w:del w:id="1" w:author="Administrator" w:date="2023-03-06T18:47:00Z">
        <w:r>
          <w:rPr>
            <w:rFonts w:ascii="Cambria" w:hAnsi="Cambria"/>
            <w:sz w:val="26"/>
            <w:szCs w:val="26"/>
          </w:rPr>
          <w:delText>.</w:delText>
        </w:r>
      </w:del>
      <w:ins w:id="2" w:author="Administrator" w:date="2023-03-06T18:47:00Z">
        <w:r>
          <w:rPr>
            <w:rFonts w:ascii="Cambria" w:hAnsi="Cambria"/>
            <w:sz w:val="26"/>
            <w:szCs w:val="26"/>
          </w:rPr>
          <w:t>.</w:t>
        </w:r>
      </w:ins>
      <w:ins w:id="3" w:author="Administrator" w:date="2023-03-06T18:47:00Z">
        <w:r w:rsidR="00F04F88">
          <w:rPr>
            <w:rFonts w:ascii="Cambria" w:hAnsi="Cambria"/>
            <w:sz w:val="26"/>
            <w:szCs w:val="26"/>
          </w:rPr>
          <w:t>(June 2022-Nov 2022)</w:t>
        </w:r>
      </w:ins>
    </w:p>
    <w:p w:rsidR="006F120F" w:rsidRPr="00FF0235" w:rsidP="00EE524D" w14:paraId="34744072" w14:textId="1D0E152B">
      <w:pPr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Worked</w:t>
      </w:r>
      <w:r>
        <w:rPr>
          <w:rFonts w:ascii="Cambria" w:hAnsi="Cambria"/>
          <w:sz w:val="26"/>
          <w:szCs w:val="26"/>
        </w:rPr>
        <w:t xml:space="preserve"> in ICMR as Scientist-C</w:t>
      </w:r>
      <w:r w:rsidR="00EF0362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(Computer Science</w:t>
      </w:r>
      <w:del w:id="4" w:author="Administrator" w:date="2023-03-06T18:47:00Z">
        <w:r>
          <w:rPr>
            <w:rFonts w:ascii="Cambria" w:hAnsi="Cambria"/>
            <w:sz w:val="26"/>
            <w:szCs w:val="26"/>
          </w:rPr>
          <w:delText>)</w:delText>
        </w:r>
      </w:del>
      <w:del w:id="5" w:author="Administrator" w:date="2023-03-06T18:47:00Z">
        <w:r w:rsidR="00EE524D">
          <w:rPr>
            <w:rFonts w:ascii="Cambria" w:hAnsi="Cambria"/>
            <w:sz w:val="26"/>
            <w:szCs w:val="26"/>
          </w:rPr>
          <w:delText>.</w:delText>
        </w:r>
      </w:del>
      <w:ins w:id="6" w:author="Administrator" w:date="2023-03-06T18:47:00Z">
        <w:r>
          <w:rPr>
            <w:rFonts w:ascii="Cambria" w:hAnsi="Cambria"/>
            <w:sz w:val="26"/>
            <w:szCs w:val="26"/>
          </w:rPr>
          <w:t>)</w:t>
        </w:r>
      </w:ins>
      <w:ins w:id="7" w:author="Administrator" w:date="2023-03-06T18:47:00Z">
        <w:r w:rsidR="00EE524D">
          <w:rPr>
            <w:rFonts w:ascii="Cambria" w:hAnsi="Cambria"/>
            <w:sz w:val="26"/>
            <w:szCs w:val="26"/>
          </w:rPr>
          <w:t>.</w:t>
        </w:r>
      </w:ins>
      <w:ins w:id="8" w:author="Administrator" w:date="2023-03-06T18:47:00Z">
        <w:r w:rsidR="00F04F88">
          <w:rPr>
            <w:rFonts w:ascii="Cambria" w:hAnsi="Cambria"/>
            <w:sz w:val="26"/>
            <w:szCs w:val="26"/>
          </w:rPr>
          <w:t>(May 2019-Oct 2021)</w:t>
        </w:r>
      </w:ins>
    </w:p>
    <w:p w:rsidR="006F120F" w:rsidP="00AA1C32" w14:paraId="6AD936F8" w14:textId="404EE74A">
      <w:pPr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 w:rsidRPr="00EE524D">
        <w:rPr>
          <w:rFonts w:ascii="Cambria" w:hAnsi="Cambria"/>
          <w:sz w:val="26"/>
          <w:szCs w:val="26"/>
        </w:rPr>
        <w:t xml:space="preserve">Worked in Software development team at Digital India Corporation </w:t>
      </w:r>
      <w:r w:rsidR="00EE524D">
        <w:rPr>
          <w:rFonts w:ascii="Cambria" w:hAnsi="Cambria"/>
          <w:sz w:val="26"/>
          <w:szCs w:val="26"/>
        </w:rPr>
        <w:t>Delhi</w:t>
      </w:r>
      <w:del w:id="9" w:author="Administrator" w:date="2023-03-06T18:47:00Z">
        <w:r w:rsidR="00EE524D">
          <w:rPr>
            <w:rFonts w:ascii="Cambria" w:hAnsi="Cambria"/>
            <w:sz w:val="26"/>
            <w:szCs w:val="26"/>
          </w:rPr>
          <w:delText>.</w:delText>
        </w:r>
      </w:del>
      <w:ins w:id="10" w:author="Administrator" w:date="2023-03-06T18:47:00Z">
        <w:r w:rsidR="00EE524D">
          <w:rPr>
            <w:rFonts w:ascii="Cambria" w:hAnsi="Cambria"/>
            <w:sz w:val="26"/>
            <w:szCs w:val="26"/>
          </w:rPr>
          <w:t>.</w:t>
        </w:r>
      </w:ins>
      <w:ins w:id="11" w:author="Administrator" w:date="2023-03-06T18:47:00Z">
        <w:r w:rsidR="00F04F88">
          <w:rPr>
            <w:rFonts w:ascii="Cambria" w:hAnsi="Cambria"/>
            <w:sz w:val="26"/>
            <w:szCs w:val="26"/>
          </w:rPr>
          <w:t>(Nov 2013-May 2018)</w:t>
        </w:r>
      </w:ins>
    </w:p>
    <w:p w:rsidR="00534F77" w:rsidRPr="00EE524D" w:rsidP="0075545D" w14:paraId="2A1EB4F7" w14:textId="77777777">
      <w:pPr>
        <w:ind w:left="360"/>
        <w:jc w:val="both"/>
        <w:rPr>
          <w:rFonts w:ascii="Cambria" w:hAnsi="Cambria"/>
          <w:sz w:val="26"/>
          <w:szCs w:val="26"/>
        </w:rPr>
      </w:pPr>
    </w:p>
    <w:p w:rsidR="003B1634" w:rsidRPr="00FF0235" w:rsidP="00E06F57" w14:paraId="77113EB8" w14:textId="77777777">
      <w:pPr>
        <w:jc w:val="both"/>
        <w:rPr>
          <w:rFonts w:ascii="Cambria" w:hAnsi="Cambria"/>
          <w:sz w:val="26"/>
          <w:szCs w:val="26"/>
          <w:lang w:val="en-AU"/>
        </w:rPr>
      </w:pPr>
    </w:p>
    <w:p w:rsidR="00FB010D" w:rsidP="006146C8" w14:paraId="6BA0149F" w14:textId="77777777">
      <w:pPr>
        <w:pStyle w:val="Heading2"/>
        <w:rPr>
          <w:rFonts w:ascii="Cambria" w:hAnsi="Cambria"/>
          <w:sz w:val="26"/>
          <w:szCs w:val="26"/>
          <w:lang w:val="en-AU"/>
        </w:rPr>
      </w:pPr>
    </w:p>
    <w:p w:rsidR="00FB010D" w:rsidP="006146C8" w14:paraId="77441AA9" w14:textId="77777777">
      <w:pPr>
        <w:pStyle w:val="Heading2"/>
        <w:rPr>
          <w:rFonts w:ascii="Cambria" w:hAnsi="Cambria"/>
          <w:sz w:val="26"/>
          <w:szCs w:val="26"/>
          <w:lang w:val="en-AU"/>
        </w:rPr>
      </w:pPr>
    </w:p>
    <w:p w:rsidR="00FB010D" w:rsidP="006146C8" w14:paraId="0ABFABD3" w14:textId="77777777">
      <w:pPr>
        <w:pStyle w:val="Heading2"/>
        <w:rPr>
          <w:rFonts w:ascii="Cambria" w:hAnsi="Cambria"/>
          <w:sz w:val="26"/>
          <w:szCs w:val="26"/>
          <w:lang w:val="en-AU"/>
        </w:rPr>
      </w:pPr>
    </w:p>
    <w:p w:rsidR="003B1634" w:rsidRPr="00FF0235" w:rsidP="006146C8" w14:paraId="762F7CD0" w14:textId="77777777">
      <w:pPr>
        <w:pStyle w:val="Heading2"/>
        <w:rPr>
          <w:rFonts w:ascii="Cambria" w:hAnsi="Cambria"/>
          <w:sz w:val="26"/>
          <w:szCs w:val="26"/>
          <w:lang w:val="en-AU"/>
        </w:rPr>
      </w:pPr>
      <w:r w:rsidRPr="00FF0235">
        <w:rPr>
          <w:rFonts w:ascii="Cambria" w:hAnsi="Cambria"/>
          <w:sz w:val="26"/>
          <w:szCs w:val="26"/>
          <w:lang w:val="en-AU"/>
        </w:rPr>
        <w:t>Education</w:t>
      </w:r>
    </w:p>
    <w:p w:rsidR="003B1634" w:rsidRPr="00FF0235" w:rsidP="00E06F57" w14:paraId="16D43C7D" w14:textId="77777777">
      <w:pPr>
        <w:jc w:val="both"/>
        <w:rPr>
          <w:rFonts w:ascii="Cambria" w:hAnsi="Cambria"/>
          <w:sz w:val="26"/>
          <w:szCs w:val="26"/>
          <w:lang w:val="en-AU"/>
        </w:rPr>
      </w:pPr>
      <w:r>
        <w:rPr>
          <w:rFonts w:ascii="Cambria" w:hAnsi="Cambria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46354</wp:posOffset>
                </wp:positionV>
                <wp:extent cx="6718300" cy="0"/>
                <wp:effectExtent l="0" t="0" r="6350" b="0"/>
                <wp:wrapNone/>
                <wp:docPr id="7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1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7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0288" from="0,3.65pt" to="529pt,3.65pt" strokecolor="#339"/>
            </w:pict>
          </mc:Fallback>
        </mc:AlternateContent>
      </w:r>
    </w:p>
    <w:p w:rsidR="004B6DB9" w:rsidRPr="00FF0235" w:rsidP="00E06F57" w14:paraId="672143E0" w14:textId="77777777">
      <w:pPr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 w:rsidRPr="00FF0235">
        <w:rPr>
          <w:rFonts w:ascii="Cambria" w:hAnsi="Cambria"/>
          <w:sz w:val="26"/>
          <w:szCs w:val="26"/>
        </w:rPr>
        <w:t>MCA (</w:t>
      </w:r>
      <w:r w:rsidRPr="00FF0235">
        <w:rPr>
          <w:rFonts w:ascii="Cambria" w:hAnsi="Cambria"/>
          <w:b/>
          <w:sz w:val="26"/>
          <w:szCs w:val="26"/>
        </w:rPr>
        <w:t>Master of Computer Application</w:t>
      </w:r>
      <w:r w:rsidRPr="00FF0235">
        <w:rPr>
          <w:rFonts w:ascii="Cambria" w:hAnsi="Cambria"/>
          <w:sz w:val="26"/>
          <w:szCs w:val="26"/>
        </w:rPr>
        <w:t>)</w:t>
      </w:r>
      <w:r w:rsidR="00B56765">
        <w:rPr>
          <w:rFonts w:ascii="Cambria" w:hAnsi="Cambria"/>
          <w:sz w:val="26"/>
          <w:szCs w:val="26"/>
        </w:rPr>
        <w:t xml:space="preserve"> </w:t>
      </w:r>
      <w:r w:rsidRPr="00FF0235">
        <w:rPr>
          <w:rFonts w:ascii="Cambria" w:hAnsi="Cambria"/>
          <w:sz w:val="26"/>
          <w:szCs w:val="26"/>
        </w:rPr>
        <w:t>from GGSIPU University,</w:t>
      </w:r>
      <w:r w:rsidRPr="00FF0235" w:rsidR="0003617D">
        <w:rPr>
          <w:rFonts w:ascii="Cambria" w:hAnsi="Cambria"/>
          <w:sz w:val="26"/>
          <w:szCs w:val="26"/>
        </w:rPr>
        <w:t xml:space="preserve"> in 2012 scoring more than 80</w:t>
      </w:r>
      <w:r w:rsidRPr="00FF0235" w:rsidR="004977C3">
        <w:rPr>
          <w:rFonts w:ascii="Cambria" w:hAnsi="Cambria"/>
          <w:sz w:val="26"/>
          <w:szCs w:val="26"/>
        </w:rPr>
        <w:t>%</w:t>
      </w:r>
      <w:r w:rsidRPr="00FF0235">
        <w:rPr>
          <w:rFonts w:ascii="Cambria" w:hAnsi="Cambria"/>
          <w:sz w:val="26"/>
          <w:szCs w:val="26"/>
        </w:rPr>
        <w:t>.</w:t>
      </w:r>
    </w:p>
    <w:p w:rsidR="0003617D" w:rsidRPr="00FF0235" w:rsidP="00E06F57" w14:paraId="0235D89F" w14:textId="77777777">
      <w:pPr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 w:rsidRPr="00FF0235">
        <w:rPr>
          <w:rFonts w:ascii="Cambria" w:hAnsi="Cambria"/>
          <w:sz w:val="26"/>
          <w:szCs w:val="26"/>
        </w:rPr>
        <w:t>BCA (</w:t>
      </w:r>
      <w:r w:rsidRPr="00FF0235">
        <w:rPr>
          <w:rFonts w:ascii="Cambria" w:hAnsi="Cambria"/>
          <w:b/>
          <w:sz w:val="26"/>
          <w:szCs w:val="26"/>
        </w:rPr>
        <w:t>Bachelor of Computer Application</w:t>
      </w:r>
      <w:r w:rsidRPr="00FF0235">
        <w:rPr>
          <w:rFonts w:ascii="Cambria" w:hAnsi="Cambria"/>
          <w:sz w:val="26"/>
          <w:szCs w:val="26"/>
        </w:rPr>
        <w:t>) from GGSIPU University, in 2009 scoring 69%.</w:t>
      </w:r>
    </w:p>
    <w:p w:rsidR="008B6484" w:rsidP="00E06F57" w14:paraId="66C402FB" w14:textId="77777777">
      <w:pPr>
        <w:jc w:val="both"/>
        <w:rPr>
          <w:rFonts w:ascii="Cambria" w:hAnsi="Cambria"/>
          <w:b/>
          <w:sz w:val="26"/>
          <w:szCs w:val="26"/>
          <w:u w:val="single"/>
        </w:rPr>
      </w:pPr>
    </w:p>
    <w:p w:rsidR="00054FBE" w:rsidP="00E06F57" w14:paraId="08B3525F" w14:textId="77777777">
      <w:pPr>
        <w:jc w:val="both"/>
        <w:rPr>
          <w:rFonts w:ascii="Cambria" w:hAnsi="Cambria"/>
          <w:b/>
          <w:sz w:val="26"/>
          <w:szCs w:val="26"/>
          <w:u w:val="single"/>
        </w:rPr>
      </w:pPr>
    </w:p>
    <w:p w:rsidR="00054FBE" w:rsidP="00E06F57" w14:paraId="626BC24D" w14:textId="77777777">
      <w:pPr>
        <w:jc w:val="both"/>
        <w:rPr>
          <w:rFonts w:ascii="Cambria" w:hAnsi="Cambria"/>
          <w:b/>
          <w:sz w:val="26"/>
          <w:szCs w:val="26"/>
          <w:u w:val="single"/>
        </w:rPr>
      </w:pPr>
    </w:p>
    <w:p w:rsidR="00054FBE" w:rsidP="00E06F57" w14:paraId="5B0A023A" w14:textId="77777777">
      <w:pPr>
        <w:jc w:val="both"/>
        <w:rPr>
          <w:rFonts w:ascii="Cambria" w:hAnsi="Cambria"/>
          <w:b/>
          <w:sz w:val="26"/>
          <w:szCs w:val="26"/>
          <w:u w:val="single"/>
        </w:rPr>
      </w:pPr>
    </w:p>
    <w:p w:rsidR="00FB010D" w:rsidP="006F120F" w14:paraId="2A044762" w14:textId="77777777">
      <w:pPr>
        <w:pStyle w:val="Heading2"/>
        <w:jc w:val="both"/>
        <w:rPr>
          <w:rFonts w:ascii="Cambria" w:hAnsi="Cambria" w:cs="Times New Roman"/>
          <w:bCs w:val="0"/>
          <w:iCs w:val="0"/>
          <w:color w:val="auto"/>
          <w:sz w:val="26"/>
          <w:szCs w:val="26"/>
          <w:u w:val="single"/>
        </w:rPr>
      </w:pPr>
    </w:p>
    <w:p w:rsidR="00AF688A" w:rsidP="006F120F" w14:paraId="01334C0E" w14:textId="77777777">
      <w:pPr>
        <w:pStyle w:val="Heading2"/>
        <w:jc w:val="both"/>
        <w:rPr>
          <w:rFonts w:ascii="Cambria" w:hAnsi="Cambria"/>
          <w:sz w:val="26"/>
          <w:szCs w:val="26"/>
        </w:rPr>
      </w:pPr>
    </w:p>
    <w:p w:rsidR="006F120F" w:rsidP="006F120F" w14:paraId="27F95335" w14:textId="77777777">
      <w:pPr>
        <w:pStyle w:val="Heading2"/>
        <w:jc w:val="both"/>
        <w:rPr>
          <w:rFonts w:ascii="Cambria" w:hAnsi="Cambria"/>
          <w:sz w:val="26"/>
          <w:szCs w:val="26"/>
        </w:rPr>
      </w:pPr>
      <w:r w:rsidRPr="00FF0235">
        <w:rPr>
          <w:rFonts w:ascii="Cambria" w:hAnsi="Cambria"/>
          <w:sz w:val="26"/>
          <w:szCs w:val="26"/>
        </w:rPr>
        <w:t>Area of Expertise</w:t>
      </w:r>
    </w:p>
    <w:p w:rsidR="006F120F" w:rsidRPr="006F120F" w:rsidP="006F120F" w14:paraId="22F9F2D8" w14:textId="77777777"/>
    <w:p w:rsidR="003B1634" w:rsidRPr="00FF0235" w:rsidP="00E06F57" w14:paraId="69E61E99" w14:textId="77777777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23494</wp:posOffset>
                </wp:positionV>
                <wp:extent cx="6718300" cy="0"/>
                <wp:effectExtent l="0" t="0" r="6350" b="0"/>
                <wp:wrapNone/>
                <wp:docPr id="6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1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8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2336" from="0,1.85pt" to="529pt,1.85pt" strokecolor="#339"/>
            </w:pict>
          </mc:Fallback>
        </mc:AlternateContent>
      </w:r>
    </w:p>
    <w:tbl>
      <w:tblPr>
        <w:tblpPr w:leftFromText="180" w:rightFromText="180" w:vertAnchor="text" w:horzAnchor="page" w:tblpX="1138" w:tblpY="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42"/>
        <w:gridCol w:w="6615"/>
      </w:tblGrid>
      <w:tr w14:paraId="4A568D0B" w14:textId="77777777" w:rsidTr="00B5676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60"/>
        </w:trPr>
        <w:tc>
          <w:tcPr>
            <w:tcW w:w="3542" w:type="dxa"/>
            <w:shd w:val="clear" w:color="auto" w:fill="E6E6E6"/>
          </w:tcPr>
          <w:p w:rsidR="004B6DB9" w:rsidRPr="00FF0235" w:rsidP="00E06F57" w14:paraId="3C30B8C6" w14:textId="77777777">
            <w:pPr>
              <w:spacing w:before="20" w:after="20"/>
              <w:jc w:val="both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FF0235">
              <w:rPr>
                <w:rFonts w:ascii="Cambria" w:hAnsi="Cambria"/>
                <w:b/>
                <w:bCs/>
                <w:sz w:val="26"/>
                <w:szCs w:val="26"/>
              </w:rPr>
              <w:t>Skill Area</w:t>
            </w:r>
          </w:p>
        </w:tc>
        <w:tc>
          <w:tcPr>
            <w:tcW w:w="6615" w:type="dxa"/>
            <w:shd w:val="clear" w:color="auto" w:fill="E6E6E6"/>
          </w:tcPr>
          <w:p w:rsidR="004B6DB9" w:rsidRPr="00FF0235" w:rsidP="00E06F57" w14:paraId="342D565A" w14:textId="77777777">
            <w:pPr>
              <w:spacing w:before="20" w:after="20"/>
              <w:jc w:val="both"/>
              <w:rPr>
                <w:rFonts w:ascii="Cambria" w:hAnsi="Cambria"/>
                <w:bCs/>
                <w:sz w:val="26"/>
                <w:szCs w:val="26"/>
              </w:rPr>
            </w:pPr>
          </w:p>
        </w:tc>
      </w:tr>
      <w:tr w14:paraId="7D04D612" w14:textId="77777777" w:rsidTr="00B56765">
        <w:tblPrEx>
          <w:tblW w:w="0" w:type="auto"/>
          <w:tblLook w:val="0000"/>
        </w:tblPrEx>
        <w:trPr>
          <w:trHeight w:val="1066"/>
        </w:trPr>
        <w:tc>
          <w:tcPr>
            <w:tcW w:w="3542" w:type="dxa"/>
          </w:tcPr>
          <w:p w:rsidR="004B6DB9" w:rsidRPr="00FF0235" w:rsidP="00E06F57" w14:paraId="756DAA5F" w14:textId="77777777">
            <w:pPr>
              <w:jc w:val="both"/>
              <w:rPr>
                <w:rFonts w:ascii="Cambria" w:hAnsi="Cambria"/>
                <w:b/>
                <w:iCs/>
                <w:sz w:val="26"/>
                <w:szCs w:val="26"/>
              </w:rPr>
            </w:pPr>
            <w:r w:rsidRPr="00FF0235">
              <w:rPr>
                <w:rFonts w:ascii="Cambria" w:hAnsi="Cambria"/>
                <w:b/>
                <w:iCs/>
                <w:sz w:val="26"/>
                <w:szCs w:val="26"/>
              </w:rPr>
              <w:t>TECHNOLOGIES &amp;</w:t>
            </w:r>
            <w:r w:rsidRPr="00FF0235" w:rsidR="0003617D">
              <w:rPr>
                <w:rFonts w:ascii="Cambria" w:hAnsi="Cambria"/>
                <w:b/>
                <w:iCs/>
                <w:sz w:val="26"/>
                <w:szCs w:val="26"/>
              </w:rPr>
              <w:t>LANGUAGES</w:t>
            </w:r>
          </w:p>
        </w:tc>
        <w:tc>
          <w:tcPr>
            <w:tcW w:w="6615" w:type="dxa"/>
          </w:tcPr>
          <w:p w:rsidR="004B6DB9" w:rsidRPr="00FF0235" w:rsidP="0075545D" w14:paraId="0B2DF461" w14:textId="77777777">
            <w:pPr>
              <w:numPr>
                <w:ilvl w:val="0"/>
                <w:numId w:val="4"/>
              </w:numPr>
              <w:shd w:val="clear" w:color="auto" w:fill="FFFFFF"/>
              <w:spacing w:after="60"/>
              <w:ind w:left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 w:cs="Arial"/>
                <w:color w:val="000000" w:themeColor="text1"/>
                <w:sz w:val="26"/>
                <w:szCs w:val="26"/>
                <w:lang w:val="en-IN" w:eastAsia="en-IN"/>
              </w:rPr>
              <w:t>JavaScript</w:t>
            </w:r>
            <w:r w:rsidR="005D473F">
              <w:rPr>
                <w:rFonts w:ascii="Cambria" w:hAnsi="Cambria" w:cs="Arial"/>
                <w:color w:val="000000" w:themeColor="text1"/>
                <w:sz w:val="26"/>
                <w:szCs w:val="26"/>
                <w:lang w:val="en-IN" w:eastAsia="en-IN"/>
              </w:rPr>
              <w:t xml:space="preserve">, </w:t>
            </w:r>
            <w:r>
              <w:rPr>
                <w:rFonts w:ascii="Cambria" w:hAnsi="Cambria" w:cs="Arial"/>
                <w:color w:val="000000" w:themeColor="text1"/>
                <w:sz w:val="26"/>
                <w:szCs w:val="26"/>
                <w:lang w:val="en-IN" w:eastAsia="en-IN"/>
              </w:rPr>
              <w:t>ECMAScript</w:t>
            </w:r>
            <w:r w:rsidR="00FC0CBF">
              <w:rPr>
                <w:rFonts w:ascii="Cambria" w:hAnsi="Cambria" w:cs="Arial"/>
                <w:color w:val="000000" w:themeColor="text1"/>
                <w:sz w:val="26"/>
                <w:szCs w:val="26"/>
                <w:shd w:val="clear" w:color="auto" w:fill="FFFFFF"/>
              </w:rPr>
              <w:t>, API</w:t>
            </w:r>
            <w:r w:rsidRPr="00427389" w:rsidR="006F120F">
              <w:rPr>
                <w:rFonts w:ascii="Cambria" w:hAnsi="Cambria" w:cs="Arial"/>
                <w:color w:val="000000" w:themeColor="text1"/>
                <w:sz w:val="26"/>
                <w:szCs w:val="26"/>
                <w:shd w:val="clear" w:color="auto" w:fill="FFFFFF"/>
              </w:rPr>
              <w:t xml:space="preserve"> Integration,</w:t>
            </w:r>
            <w:r w:rsidRPr="00427389" w:rsidR="006F120F">
              <w:rPr>
                <w:rFonts w:ascii="Cambria" w:hAnsi="Cambria" w:cs="Arial"/>
                <w:color w:val="000000" w:themeColor="text1"/>
                <w:sz w:val="26"/>
                <w:szCs w:val="26"/>
              </w:rPr>
              <w:t xml:space="preserve"> NodeJs, ExpressJs</w:t>
            </w:r>
            <w:r w:rsidR="0075545D">
              <w:rPr>
                <w:rFonts w:ascii="Cambria" w:hAnsi="Cambria" w:cs="Arial"/>
                <w:color w:val="000000" w:themeColor="text1"/>
                <w:sz w:val="26"/>
                <w:szCs w:val="26"/>
              </w:rPr>
              <w:t>, React Native</w:t>
            </w:r>
            <w:r w:rsidR="0075545D">
              <w:rPr>
                <w:rFonts w:ascii="Cambria" w:hAnsi="Cambria"/>
                <w:sz w:val="26"/>
                <w:szCs w:val="26"/>
              </w:rPr>
              <w:t xml:space="preserve"> (</w:t>
            </w:r>
            <w:r w:rsidR="00444BF8">
              <w:rPr>
                <w:rFonts w:ascii="Cambria" w:hAnsi="Cambria"/>
                <w:sz w:val="26"/>
                <w:szCs w:val="26"/>
              </w:rPr>
              <w:t>Android) and Core-Java</w:t>
            </w:r>
          </w:p>
        </w:tc>
      </w:tr>
      <w:tr w14:paraId="0D551A63" w14:textId="77777777" w:rsidTr="00B56765">
        <w:tblPrEx>
          <w:tblW w:w="0" w:type="auto"/>
          <w:tblLook w:val="0000"/>
        </w:tblPrEx>
        <w:trPr>
          <w:trHeight w:val="313"/>
        </w:trPr>
        <w:tc>
          <w:tcPr>
            <w:tcW w:w="3542" w:type="dxa"/>
          </w:tcPr>
          <w:p w:rsidR="004B6DB9" w:rsidRPr="00FF0235" w:rsidP="00E06F57" w14:paraId="3D957084" w14:textId="77777777">
            <w:pPr>
              <w:jc w:val="both"/>
              <w:rPr>
                <w:rFonts w:ascii="Cambria" w:hAnsi="Cambria"/>
                <w:b/>
                <w:iCs/>
                <w:sz w:val="26"/>
                <w:szCs w:val="26"/>
              </w:rPr>
            </w:pPr>
            <w:r w:rsidRPr="00FF0235">
              <w:rPr>
                <w:rFonts w:ascii="Cambria" w:hAnsi="Cambria"/>
                <w:b/>
                <w:iCs/>
                <w:sz w:val="26"/>
                <w:szCs w:val="26"/>
              </w:rPr>
              <w:t>DATABASE</w:t>
            </w:r>
          </w:p>
        </w:tc>
        <w:tc>
          <w:tcPr>
            <w:tcW w:w="6615" w:type="dxa"/>
          </w:tcPr>
          <w:p w:rsidR="004B6DB9" w:rsidRPr="00FF0235" w:rsidP="00821634" w14:paraId="290A5B16" w14:textId="77777777">
            <w:pPr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MySQL, </w:t>
            </w:r>
            <w:r w:rsidR="00C8454B">
              <w:rPr>
                <w:rFonts w:ascii="Cambria" w:hAnsi="Cambria"/>
                <w:sz w:val="26"/>
                <w:szCs w:val="26"/>
              </w:rPr>
              <w:t>MySQL</w:t>
            </w:r>
            <w:r w:rsidR="00D73009">
              <w:rPr>
                <w:rFonts w:ascii="Cambria" w:hAnsi="Cambria"/>
                <w:sz w:val="26"/>
                <w:szCs w:val="26"/>
              </w:rPr>
              <w:t xml:space="preserve"> Server </w:t>
            </w:r>
          </w:p>
        </w:tc>
      </w:tr>
      <w:tr w14:paraId="25721430" w14:textId="77777777" w:rsidTr="00B56765">
        <w:tblPrEx>
          <w:tblW w:w="0" w:type="auto"/>
          <w:tblLook w:val="0000"/>
        </w:tblPrEx>
        <w:trPr>
          <w:trHeight w:val="313"/>
        </w:trPr>
        <w:tc>
          <w:tcPr>
            <w:tcW w:w="3542" w:type="dxa"/>
          </w:tcPr>
          <w:p w:rsidR="004B6DB9" w:rsidRPr="00FF0235" w:rsidP="00E06F57" w14:paraId="14E1EEB5" w14:textId="77777777">
            <w:pPr>
              <w:jc w:val="both"/>
              <w:rPr>
                <w:rFonts w:ascii="Cambria" w:hAnsi="Cambria"/>
                <w:b/>
                <w:iCs/>
                <w:sz w:val="26"/>
                <w:szCs w:val="26"/>
              </w:rPr>
            </w:pPr>
            <w:r w:rsidRPr="00FF0235">
              <w:rPr>
                <w:rFonts w:ascii="Cambria" w:hAnsi="Cambria"/>
                <w:b/>
                <w:iCs/>
                <w:sz w:val="26"/>
                <w:szCs w:val="26"/>
              </w:rPr>
              <w:t>TOOLS/UTILITIES</w:t>
            </w:r>
          </w:p>
        </w:tc>
        <w:tc>
          <w:tcPr>
            <w:tcW w:w="6615" w:type="dxa"/>
          </w:tcPr>
          <w:p w:rsidR="004B6DB9" w:rsidRPr="00FF0235" w:rsidP="00FA1DAF" w14:paraId="3A8F45B5" w14:textId="77777777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FF0235">
              <w:rPr>
                <w:rFonts w:ascii="Cambria" w:hAnsi="Cambria"/>
                <w:sz w:val="26"/>
                <w:szCs w:val="26"/>
              </w:rPr>
              <w:t>Android SDK,</w:t>
            </w:r>
            <w:r w:rsidR="00B56765">
              <w:rPr>
                <w:rFonts w:ascii="Cambria" w:hAnsi="Cambria"/>
                <w:sz w:val="26"/>
                <w:szCs w:val="26"/>
              </w:rPr>
              <w:t xml:space="preserve"> </w:t>
            </w:r>
            <w:r w:rsidR="006F120F">
              <w:rPr>
                <w:rFonts w:ascii="Cambria" w:hAnsi="Cambria"/>
                <w:sz w:val="26"/>
                <w:szCs w:val="26"/>
              </w:rPr>
              <w:t xml:space="preserve">Visual Studio </w:t>
            </w:r>
            <w:r w:rsidR="00DF7825">
              <w:rPr>
                <w:rFonts w:ascii="Cambria" w:hAnsi="Cambria"/>
                <w:sz w:val="26"/>
                <w:szCs w:val="26"/>
              </w:rPr>
              <w:t>Code</w:t>
            </w:r>
          </w:p>
        </w:tc>
      </w:tr>
      <w:tr w14:paraId="2B1E4A86" w14:textId="77777777" w:rsidTr="00B56765">
        <w:tblPrEx>
          <w:tblW w:w="0" w:type="auto"/>
          <w:tblLook w:val="0000"/>
        </w:tblPrEx>
        <w:trPr>
          <w:trHeight w:val="313"/>
        </w:trPr>
        <w:tc>
          <w:tcPr>
            <w:tcW w:w="3542" w:type="dxa"/>
          </w:tcPr>
          <w:p w:rsidR="004B6DB9" w:rsidRPr="00FF0235" w:rsidP="00E06F57" w14:paraId="247D2A57" w14:textId="77777777">
            <w:pPr>
              <w:jc w:val="both"/>
              <w:rPr>
                <w:rFonts w:ascii="Cambria" w:hAnsi="Cambria"/>
                <w:b/>
                <w:iCs/>
                <w:sz w:val="26"/>
                <w:szCs w:val="26"/>
              </w:rPr>
            </w:pPr>
            <w:r w:rsidRPr="00FF0235">
              <w:rPr>
                <w:rFonts w:ascii="Cambria" w:hAnsi="Cambria"/>
                <w:b/>
                <w:iCs/>
                <w:sz w:val="26"/>
                <w:szCs w:val="26"/>
              </w:rPr>
              <w:t>VERSIONING TOOLS</w:t>
            </w:r>
          </w:p>
        </w:tc>
        <w:tc>
          <w:tcPr>
            <w:tcW w:w="6615" w:type="dxa"/>
          </w:tcPr>
          <w:p w:rsidR="004B6DB9" w:rsidRPr="00FF0235" w:rsidP="00E06F57" w14:paraId="70CE0838" w14:textId="77777777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FF0235">
              <w:rPr>
                <w:rFonts w:ascii="Cambria" w:hAnsi="Cambria"/>
                <w:sz w:val="26"/>
                <w:szCs w:val="26"/>
              </w:rPr>
              <w:t>SVN</w:t>
            </w:r>
            <w:r w:rsidR="00401651">
              <w:rPr>
                <w:rFonts w:ascii="Cambria" w:hAnsi="Cambria"/>
                <w:sz w:val="26"/>
                <w:szCs w:val="26"/>
              </w:rPr>
              <w:t>,GIT</w:t>
            </w:r>
          </w:p>
        </w:tc>
      </w:tr>
    </w:tbl>
    <w:p w:rsidR="006F120F" w:rsidP="00E06F57" w14:paraId="441DCC06" w14:textId="77777777">
      <w:pPr>
        <w:ind w:right="324"/>
        <w:jc w:val="both"/>
        <w:rPr>
          <w:rFonts w:ascii="Cambria" w:hAnsi="Cambria" w:cs="Arial"/>
          <w:b/>
          <w:bCs/>
          <w:sz w:val="26"/>
          <w:szCs w:val="26"/>
        </w:rPr>
      </w:pPr>
    </w:p>
    <w:p w:rsidR="006F120F" w:rsidP="00E06F57" w14:paraId="4628D7BF" w14:textId="77777777">
      <w:pPr>
        <w:ind w:right="324"/>
        <w:jc w:val="both"/>
        <w:rPr>
          <w:rFonts w:ascii="Cambria" w:hAnsi="Cambria" w:cs="Arial"/>
          <w:b/>
          <w:bCs/>
          <w:sz w:val="26"/>
          <w:szCs w:val="26"/>
        </w:rPr>
      </w:pPr>
    </w:p>
    <w:p w:rsidR="00CE6E9F" w:rsidRPr="00FF0235" w:rsidP="00E06F57" w14:paraId="27E9A4DD" w14:textId="77777777">
      <w:pPr>
        <w:ind w:right="324"/>
        <w:jc w:val="both"/>
        <w:rPr>
          <w:rFonts w:ascii="Cambria" w:hAnsi="Cambria" w:cs="Arial"/>
          <w:b/>
          <w:bCs/>
          <w:sz w:val="26"/>
          <w:szCs w:val="26"/>
        </w:rPr>
      </w:pPr>
    </w:p>
    <w:p w:rsidR="001007FA" w:rsidRPr="001007FA" w:rsidP="00CE6E9F" w14:paraId="49666A08" w14:textId="77777777">
      <w:pPr>
        <w:jc w:val="both"/>
        <w:rPr>
          <w:rFonts w:ascii="Cambria" w:hAnsi="Cambria"/>
          <w:b/>
          <w:sz w:val="26"/>
          <w:szCs w:val="26"/>
          <w:lang w:val="en-AU"/>
        </w:rPr>
      </w:pPr>
    </w:p>
    <w:p w:rsidR="00CE6E9F" w:rsidP="00CE6E9F" w14:paraId="78FE9423" w14:textId="77777777">
      <w:pPr>
        <w:pStyle w:val="Heading2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Project Details </w:t>
      </w:r>
    </w:p>
    <w:p w:rsidR="00363114" w:rsidP="00CE6E9F" w14:paraId="5985FDBF" w14:textId="77777777">
      <w:pPr>
        <w:jc w:val="both"/>
        <w:rPr>
          <w:rFonts w:ascii="Cambria" w:hAnsi="Cambria"/>
          <w:b/>
          <w:sz w:val="26"/>
          <w:szCs w:val="26"/>
          <w:lang w:val="en-AU"/>
        </w:rPr>
      </w:pPr>
      <w:r>
        <w:rPr>
          <w:rFonts w:ascii="Cambria" w:hAnsi="Cambria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46354</wp:posOffset>
                </wp:positionV>
                <wp:extent cx="6718300" cy="0"/>
                <wp:effectExtent l="0" t="0" r="6350" b="0"/>
                <wp:wrapNone/>
                <wp:docPr id="5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1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72576" from="0,3.65pt" to="529pt,3.65pt" strokecolor="#339"/>
            </w:pict>
          </mc:Fallback>
        </mc:AlternateContent>
      </w:r>
    </w:p>
    <w:p w:rsidR="006B1C57" w:rsidP="00CE6E9F" w14:paraId="04646C1F" w14:textId="1F3A7254">
      <w:pPr>
        <w:jc w:val="both"/>
        <w:rPr>
          <w:rFonts w:ascii="Cambria" w:hAnsi="Cambria"/>
          <w:sz w:val="26"/>
          <w:szCs w:val="26"/>
          <w:lang w:val="en-AU"/>
        </w:rPr>
      </w:pPr>
      <w:r w:rsidRPr="00012F2D">
        <w:rPr>
          <w:rFonts w:ascii="Cambria" w:hAnsi="Cambria"/>
          <w:b/>
          <w:sz w:val="26"/>
          <w:szCs w:val="26"/>
          <w:lang w:val="en-AU"/>
        </w:rPr>
        <w:t>Project Name</w:t>
      </w:r>
      <w:r w:rsidRPr="00012F2D" w:rsidR="00012F2D">
        <w:rPr>
          <w:rFonts w:ascii="Cambria" w:hAnsi="Cambria"/>
          <w:b/>
          <w:sz w:val="26"/>
          <w:szCs w:val="26"/>
          <w:lang w:val="en-AU"/>
        </w:rPr>
        <w:t>1</w:t>
      </w:r>
      <w:r>
        <w:rPr>
          <w:rFonts w:ascii="Cambria" w:hAnsi="Cambria"/>
          <w:sz w:val="26"/>
          <w:szCs w:val="26"/>
          <w:lang w:val="en-AU"/>
        </w:rPr>
        <w:t xml:space="preserve">: </w:t>
      </w:r>
      <w:r w:rsidRPr="00DF4E50">
        <w:rPr>
          <w:rFonts w:ascii="Cambria" w:hAnsi="Cambria"/>
          <w:b/>
          <w:sz w:val="26"/>
          <w:szCs w:val="26"/>
          <w:lang w:val="en-AU"/>
        </w:rPr>
        <w:t>IIDS</w:t>
      </w:r>
      <w:r>
        <w:rPr>
          <w:rFonts w:ascii="Cambria" w:hAnsi="Cambria"/>
          <w:sz w:val="26"/>
          <w:szCs w:val="26"/>
          <w:lang w:val="en-AU"/>
        </w:rPr>
        <w:t xml:space="preserve">, Technology Used: </w:t>
      </w:r>
      <w:r w:rsidR="0033418D">
        <w:rPr>
          <w:rFonts w:ascii="Cambria" w:hAnsi="Cambria"/>
          <w:sz w:val="26"/>
          <w:szCs w:val="26"/>
          <w:lang w:val="en-AU"/>
        </w:rPr>
        <w:t>React (</w:t>
      </w:r>
      <w:r w:rsidR="00626975">
        <w:rPr>
          <w:rFonts w:ascii="Cambria" w:hAnsi="Cambria"/>
          <w:sz w:val="26"/>
          <w:szCs w:val="26"/>
          <w:lang w:val="en-AU"/>
        </w:rPr>
        <w:t xml:space="preserve">Android) </w:t>
      </w:r>
      <w:r w:rsidR="00FE41B8">
        <w:rPr>
          <w:rFonts w:ascii="Cambria" w:hAnsi="Cambria"/>
          <w:sz w:val="26"/>
          <w:szCs w:val="26"/>
          <w:lang w:val="en-AU"/>
        </w:rPr>
        <w:t>with ES6</w:t>
      </w:r>
      <w:r>
        <w:rPr>
          <w:rFonts w:ascii="Cambria" w:hAnsi="Cambria"/>
          <w:sz w:val="26"/>
          <w:szCs w:val="26"/>
          <w:lang w:val="en-AU"/>
        </w:rPr>
        <w:t>, Environment-</w:t>
      </w:r>
      <w:r w:rsidR="00FE41B8">
        <w:rPr>
          <w:rFonts w:ascii="Cambria" w:hAnsi="Cambria"/>
          <w:sz w:val="26"/>
          <w:szCs w:val="26"/>
          <w:lang w:val="en-AU"/>
        </w:rPr>
        <w:t>Visual Studio Code</w:t>
      </w:r>
      <w:r w:rsidR="00CF0B05">
        <w:rPr>
          <w:rFonts w:ascii="Cambria" w:hAnsi="Cambria"/>
          <w:sz w:val="26"/>
          <w:szCs w:val="26"/>
          <w:lang w:val="en-AU"/>
        </w:rPr>
        <w:t>.</w:t>
      </w:r>
      <w:ins w:id="12" w:author="Administrator" w:date="2023-03-06T18:47:00Z">
        <w:r w:rsidR="00F04F88">
          <w:rPr>
            <w:rFonts w:ascii="Cambria" w:hAnsi="Cambria"/>
            <w:sz w:val="26"/>
            <w:szCs w:val="26"/>
            <w:lang w:val="en-AU"/>
          </w:rPr>
          <w:t xml:space="preserve"> Project </w:t>
        </w:r>
      </w:ins>
      <w:r w:rsidR="0033418D">
        <w:rPr>
          <w:rFonts w:ascii="Cambria" w:hAnsi="Cambria"/>
          <w:sz w:val="26"/>
          <w:szCs w:val="26"/>
          <w:lang w:val="en-AU"/>
        </w:rPr>
        <w:t>Duration (</w:t>
      </w:r>
      <w:ins w:id="13" w:author="Administrator" w:date="2023-03-06T18:47:00Z">
        <w:r w:rsidR="00F04F88">
          <w:rPr>
            <w:rFonts w:ascii="Cambria" w:hAnsi="Cambria"/>
            <w:sz w:val="26"/>
            <w:szCs w:val="26"/>
            <w:lang w:val="en-AU"/>
          </w:rPr>
          <w:t>2013-2015)</w:t>
        </w:r>
      </w:ins>
    </w:p>
    <w:p w:rsidR="006B1C57" w:rsidP="00CE6E9F" w14:paraId="1B948BAC" w14:textId="77777777">
      <w:pPr>
        <w:jc w:val="both"/>
        <w:rPr>
          <w:rFonts w:ascii="Cambria" w:hAnsi="Cambria"/>
          <w:sz w:val="26"/>
          <w:szCs w:val="26"/>
          <w:lang w:val="en-AU"/>
        </w:rPr>
      </w:pPr>
    </w:p>
    <w:p w:rsidR="003D58B6" w:rsidP="00CE6E9F" w14:paraId="2CBF17FB" w14:textId="77777777">
      <w:pPr>
        <w:jc w:val="both"/>
        <w:rPr>
          <w:rFonts w:ascii="Cambria" w:hAnsi="Cambria"/>
          <w:b/>
          <w:sz w:val="26"/>
          <w:szCs w:val="26"/>
          <w:lang w:val="en-AU"/>
        </w:rPr>
      </w:pPr>
    </w:p>
    <w:p w:rsidR="00743B0C" w:rsidP="00CE6E9F" w14:paraId="3A07D180" w14:textId="77777777">
      <w:pPr>
        <w:jc w:val="both"/>
        <w:rPr>
          <w:rFonts w:ascii="Cambria" w:hAnsi="Cambria"/>
          <w:sz w:val="26"/>
          <w:szCs w:val="26"/>
          <w:lang w:val="en-AU"/>
        </w:rPr>
      </w:pPr>
      <w:r w:rsidRPr="00012F2D">
        <w:rPr>
          <w:rFonts w:ascii="Cambria" w:hAnsi="Cambria"/>
          <w:b/>
          <w:sz w:val="26"/>
          <w:szCs w:val="26"/>
          <w:lang w:val="en-AU"/>
        </w:rPr>
        <w:t>Description</w:t>
      </w:r>
      <w:r>
        <w:rPr>
          <w:rFonts w:ascii="Cambria" w:hAnsi="Cambria"/>
          <w:sz w:val="26"/>
          <w:szCs w:val="26"/>
          <w:lang w:val="en-AU"/>
        </w:rPr>
        <w:t xml:space="preserve">: </w:t>
      </w:r>
    </w:p>
    <w:p w:rsidR="00743B0C" w:rsidP="00CE6E9F" w14:paraId="58FCE2C1" w14:textId="77777777">
      <w:pPr>
        <w:jc w:val="both"/>
        <w:rPr>
          <w:rFonts w:ascii="Cambria" w:hAnsi="Cambria"/>
          <w:sz w:val="26"/>
          <w:szCs w:val="26"/>
          <w:lang w:val="en-AU"/>
        </w:rPr>
      </w:pPr>
      <w:r>
        <w:rPr>
          <w:rFonts w:ascii="Cambria" w:hAnsi="Cambria"/>
          <w:sz w:val="26"/>
          <w:szCs w:val="26"/>
          <w:lang w:val="en-AU"/>
        </w:rPr>
        <w:t xml:space="preserve">IIDS project was based on solving problems of a farmer in their fields. </w:t>
      </w:r>
      <w:r w:rsidR="00B170B6">
        <w:rPr>
          <w:rFonts w:ascii="Cambria" w:hAnsi="Cambria"/>
          <w:sz w:val="26"/>
          <w:szCs w:val="26"/>
          <w:lang w:val="en-AU"/>
        </w:rPr>
        <w:t>If farmer</w:t>
      </w:r>
      <w:r>
        <w:rPr>
          <w:rFonts w:ascii="Cambria" w:hAnsi="Cambria"/>
          <w:sz w:val="26"/>
          <w:szCs w:val="26"/>
          <w:lang w:val="en-AU"/>
        </w:rPr>
        <w:t xml:space="preserve"> wants to ask some questions from experts regarding “How they can improve in their fields. They submit their questions through IIDS Page by captured image, rec</w:t>
      </w:r>
      <w:r w:rsidR="00012F2D">
        <w:rPr>
          <w:rFonts w:ascii="Cambria" w:hAnsi="Cambria"/>
          <w:sz w:val="26"/>
          <w:szCs w:val="26"/>
          <w:lang w:val="en-AU"/>
        </w:rPr>
        <w:t>ording audio or completing the IIDS form.</w:t>
      </w:r>
    </w:p>
    <w:p w:rsidR="00012F2D" w:rsidP="00CE6E9F" w14:paraId="7893FC59" w14:textId="77777777">
      <w:pPr>
        <w:jc w:val="both"/>
        <w:rPr>
          <w:rFonts w:ascii="Cambria" w:hAnsi="Cambria"/>
          <w:sz w:val="26"/>
          <w:szCs w:val="26"/>
          <w:lang w:val="en-AU"/>
        </w:rPr>
      </w:pPr>
    </w:p>
    <w:p w:rsidR="00B45295" w:rsidRPr="00B45295" w:rsidP="00B45295" w14:paraId="6044D44C" w14:textId="77777777">
      <w:pPr>
        <w:jc w:val="both"/>
        <w:rPr>
          <w:rFonts w:ascii="Cambria" w:hAnsi="Cambria"/>
          <w:b/>
          <w:sz w:val="26"/>
          <w:szCs w:val="26"/>
          <w:lang w:val="en-AU"/>
        </w:rPr>
      </w:pPr>
      <w:r>
        <w:rPr>
          <w:rFonts w:ascii="Cambria" w:hAnsi="Cambria"/>
          <w:b/>
          <w:sz w:val="26"/>
          <w:szCs w:val="26"/>
          <w:lang w:val="en-AU"/>
        </w:rPr>
        <w:t>Roles</w:t>
      </w:r>
      <w:r>
        <w:rPr>
          <w:rFonts w:ascii="Cambria" w:hAnsi="Cambria"/>
          <w:b/>
          <w:sz w:val="26"/>
          <w:szCs w:val="26"/>
          <w:lang w:val="en-AU"/>
        </w:rPr>
        <w:t xml:space="preserve"> and Responsibility:</w:t>
      </w:r>
    </w:p>
    <w:p w:rsidR="005F7FE0" w:rsidP="00F823F2" w14:paraId="4B914C16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</w:pPr>
      <w:r w:rsidRPr="005F7FE0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Create</w:t>
      </w:r>
      <w:r w:rsidR="00B45295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d</w:t>
      </w:r>
      <w:r w:rsidRPr="005F7FE0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 xml:space="preserve"> SQL database structures that integrate with </w:t>
      </w:r>
      <w:r w:rsidR="00406106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IIDS web applications.</w:t>
      </w:r>
    </w:p>
    <w:p w:rsidR="00B45295" w:rsidP="00A218A7" w14:paraId="2020D816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</w:pPr>
      <w:r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Created Navbar, header, footer and Dashboard</w:t>
      </w:r>
      <w:r w:rsidR="00A21248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 xml:space="preserve"> and </w:t>
      </w:r>
      <w:r w:rsidR="00CF0CC6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button (</w:t>
      </w:r>
      <w:r w:rsidR="00A21248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Read/write)</w:t>
      </w:r>
      <w:r w:rsidR="00691029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,</w:t>
      </w:r>
      <w:r w:rsidRPr="00A218A7" w:rsidR="00A218A7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 xml:space="preserve"> Card</w:t>
      </w:r>
      <w:r w:rsidRPr="00A218A7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 xml:space="preserve"> </w:t>
      </w:r>
      <w:r w:rsidRPr="00A218A7" w:rsidR="00CF0CC6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components.</w:t>
      </w:r>
    </w:p>
    <w:p w:rsidR="00CF0CC6" w:rsidRPr="00CF0CC6" w:rsidP="00CF0CC6" w14:paraId="270E93A5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="Helvetica"/>
          <w:sz w:val="26"/>
          <w:szCs w:val="26"/>
          <w:lang w:val="en-IN" w:eastAsia="en-IN"/>
        </w:rPr>
      </w:pPr>
      <w:r w:rsidRPr="001007FA">
        <w:rPr>
          <w:rFonts w:ascii="Cambria" w:hAnsi="Cambria" w:cs="Helvetica"/>
          <w:sz w:val="26"/>
          <w:szCs w:val="26"/>
          <w:lang w:val="en-IN" w:eastAsia="en-IN"/>
        </w:rPr>
        <w:t>Responsible for creating efficient design and develo</w:t>
      </w:r>
      <w:r>
        <w:rPr>
          <w:rFonts w:ascii="Cambria" w:hAnsi="Cambria" w:cs="Helvetica"/>
          <w:sz w:val="26"/>
          <w:szCs w:val="26"/>
          <w:lang w:val="en-IN" w:eastAsia="en-IN"/>
        </w:rPr>
        <w:t xml:space="preserve">ping User Interaction screens </w:t>
      </w:r>
      <w:r w:rsidRPr="001007FA">
        <w:rPr>
          <w:rFonts w:ascii="Cambria" w:hAnsi="Cambria" w:cs="Helvetica"/>
          <w:sz w:val="26"/>
          <w:szCs w:val="26"/>
          <w:lang w:val="en-IN" w:eastAsia="en-IN"/>
        </w:rPr>
        <w:t xml:space="preserve">using </w:t>
      </w:r>
      <w:r w:rsidR="003558C2">
        <w:rPr>
          <w:rFonts w:ascii="Cambria" w:hAnsi="Cambria" w:cs="Helvetica"/>
          <w:sz w:val="26"/>
          <w:szCs w:val="26"/>
          <w:lang w:val="en-IN" w:eastAsia="en-IN"/>
        </w:rPr>
        <w:t>Stylesheet</w:t>
      </w:r>
    </w:p>
    <w:p w:rsidR="00FE41B8" w:rsidP="00F823F2" w14:paraId="7542D7A3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</w:pPr>
      <w:r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 xml:space="preserve">Created </w:t>
      </w:r>
      <w:r w:rsidR="006E0E76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Navigation amongst components Using React</w:t>
      </w:r>
      <w:r w:rsidR="003558C2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 xml:space="preserve"> Native </w:t>
      </w:r>
      <w:r w:rsidR="006E0E76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 xml:space="preserve"> Routers.</w:t>
      </w:r>
    </w:p>
    <w:p w:rsidR="006E0E76" w:rsidP="00DD4D0A" w14:paraId="205778FC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/>
          <w:color w:val="000000" w:themeColor="text1"/>
          <w:sz w:val="26"/>
          <w:szCs w:val="26"/>
          <w:lang w:val="en-IN" w:eastAsia="en-IN"/>
        </w:rPr>
      </w:pP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>Used</w:t>
      </w: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 ES6 and React Hooks </w:t>
      </w: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>(useState</w:t>
      </w:r>
      <w:r w:rsidR="008128AD">
        <w:rPr>
          <w:rFonts w:ascii="Cambria" w:hAnsi="Cambria"/>
          <w:color w:val="000000" w:themeColor="text1"/>
          <w:sz w:val="26"/>
          <w:szCs w:val="26"/>
          <w:lang w:val="en-IN" w:eastAsia="en-IN"/>
        </w:rPr>
        <w:t>, useEffects, useRef</w:t>
      </w: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, useSelector and </w:t>
      </w:r>
      <w:r w:rsidR="008128AD">
        <w:rPr>
          <w:rFonts w:ascii="Cambria" w:hAnsi="Cambria"/>
          <w:color w:val="000000" w:themeColor="text1"/>
          <w:sz w:val="26"/>
          <w:szCs w:val="26"/>
          <w:lang w:val="en-IN" w:eastAsia="en-IN"/>
        </w:rPr>
        <w:t>useDispatch)</w:t>
      </w:r>
      <w:r w:rsidR="00147127">
        <w:rPr>
          <w:rFonts w:ascii="Cambria" w:hAnsi="Cambria"/>
          <w:color w:val="000000" w:themeColor="text1"/>
          <w:sz w:val="26"/>
          <w:szCs w:val="26"/>
          <w:lang w:val="en-IN" w:eastAsia="en-IN"/>
        </w:rPr>
        <w:t>.</w:t>
      </w:r>
    </w:p>
    <w:p w:rsidR="007F032C" w:rsidP="00DD4D0A" w14:paraId="56C91D42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/>
          <w:color w:val="000000" w:themeColor="text1"/>
          <w:sz w:val="26"/>
          <w:szCs w:val="26"/>
          <w:lang w:val="en-IN" w:eastAsia="en-IN"/>
        </w:rPr>
      </w:pP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>Created Query Form with Forms and Validation</w:t>
      </w:r>
      <w:r w:rsidR="00147127">
        <w:rPr>
          <w:rFonts w:ascii="Cambria" w:hAnsi="Cambria"/>
          <w:color w:val="000000" w:themeColor="text1"/>
          <w:sz w:val="26"/>
          <w:szCs w:val="26"/>
          <w:lang w:val="en-IN" w:eastAsia="en-IN"/>
        </w:rPr>
        <w:t>.</w:t>
      </w:r>
    </w:p>
    <w:p w:rsidR="007F032C" w:rsidP="00DD4D0A" w14:paraId="7C745247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/>
          <w:color w:val="000000" w:themeColor="text1"/>
          <w:sz w:val="26"/>
          <w:szCs w:val="26"/>
          <w:lang w:val="en-IN" w:eastAsia="en-IN"/>
        </w:rPr>
      </w:pP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Created List of farmers problem which has reply of </w:t>
      </w:r>
      <w:r w:rsidR="008128AD">
        <w:rPr>
          <w:rFonts w:ascii="Cambria" w:hAnsi="Cambria"/>
          <w:color w:val="000000" w:themeColor="text1"/>
          <w:sz w:val="26"/>
          <w:szCs w:val="26"/>
          <w:lang w:val="en-IN" w:eastAsia="en-IN"/>
        </w:rPr>
        <w:t>Expertise</w:t>
      </w: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 in Bro</w:t>
      </w:r>
      <w:r w:rsidR="008128AD">
        <w:rPr>
          <w:rFonts w:ascii="Cambria" w:hAnsi="Cambria"/>
          <w:color w:val="000000" w:themeColor="text1"/>
          <w:sz w:val="26"/>
          <w:szCs w:val="26"/>
          <w:lang w:val="en-IN" w:eastAsia="en-IN"/>
        </w:rPr>
        <w:t>a</w:t>
      </w: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dcaster </w:t>
      </w:r>
      <w:r w:rsidR="003558C2">
        <w:rPr>
          <w:rFonts w:ascii="Cambria" w:hAnsi="Cambria"/>
          <w:color w:val="000000" w:themeColor="text1"/>
          <w:sz w:val="26"/>
          <w:szCs w:val="26"/>
          <w:lang w:val="en-IN" w:eastAsia="en-IN"/>
        </w:rPr>
        <w:t>mobile</w:t>
      </w: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 page. So that one farmer can look into its related problems</w:t>
      </w:r>
      <w:r w:rsidR="00147127">
        <w:rPr>
          <w:rFonts w:ascii="Cambria" w:hAnsi="Cambria"/>
          <w:color w:val="000000" w:themeColor="text1"/>
          <w:sz w:val="26"/>
          <w:szCs w:val="26"/>
          <w:lang w:val="en-IN" w:eastAsia="en-IN"/>
        </w:rPr>
        <w:t>.</w:t>
      </w:r>
    </w:p>
    <w:p w:rsidR="00CF0CC6" w:rsidRPr="001007FA" w:rsidP="00CF0CC6" w14:paraId="15855DD0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="Helvetica"/>
          <w:sz w:val="26"/>
          <w:szCs w:val="26"/>
          <w:lang w:val="en-IN" w:eastAsia="en-IN"/>
        </w:rPr>
      </w:pPr>
      <w:r w:rsidRPr="001007FA">
        <w:rPr>
          <w:rFonts w:ascii="Cambria" w:hAnsi="Cambria" w:cs="Helvetica"/>
          <w:sz w:val="26"/>
          <w:szCs w:val="26"/>
          <w:lang w:val="en-IN" w:eastAsia="en-IN"/>
        </w:rPr>
        <w:t xml:space="preserve">Implemented functionality using </w:t>
      </w:r>
      <w:r w:rsidR="003558C2">
        <w:rPr>
          <w:rFonts w:ascii="Cambria" w:hAnsi="Cambria" w:cs="Helvetica"/>
          <w:sz w:val="26"/>
          <w:szCs w:val="26"/>
          <w:lang w:val="en-IN" w:eastAsia="en-IN"/>
        </w:rPr>
        <w:t>React Native</w:t>
      </w:r>
      <w:r w:rsidRPr="001007FA">
        <w:rPr>
          <w:rFonts w:ascii="Cambria" w:hAnsi="Cambria" w:cs="Helvetica"/>
          <w:sz w:val="26"/>
          <w:szCs w:val="26"/>
          <w:lang w:val="en-IN" w:eastAsia="en-IN"/>
        </w:rPr>
        <w:t xml:space="preserve"> and ES6.</w:t>
      </w:r>
    </w:p>
    <w:p w:rsidR="00CF0CC6" w:rsidRPr="00DE1348" w:rsidP="00CF0CC6" w14:paraId="386CBD52" w14:textId="77777777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Cambria" w:hAnsi="Cambria"/>
          <w:color w:val="000000" w:themeColor="text1"/>
          <w:sz w:val="26"/>
          <w:szCs w:val="26"/>
          <w:lang w:val="en-IN" w:eastAsia="en-IN"/>
        </w:rPr>
      </w:pPr>
    </w:p>
    <w:p w:rsidR="00012F2D" w:rsidP="00012F2D" w14:paraId="3EA7B494" w14:textId="77777777">
      <w:pPr>
        <w:shd w:val="clear" w:color="auto" w:fill="FFFFFF"/>
        <w:spacing w:before="100" w:beforeAutospacing="1" w:after="100" w:afterAutospacing="1"/>
        <w:ind w:left="720"/>
        <w:rPr>
          <w:rFonts w:ascii="Cambria" w:hAnsi="Cambria"/>
          <w:color w:val="000000" w:themeColor="text1"/>
          <w:sz w:val="26"/>
          <w:szCs w:val="26"/>
          <w:lang w:val="en-IN" w:eastAsia="en-IN"/>
        </w:rPr>
      </w:pPr>
    </w:p>
    <w:p w:rsidR="00012F2D" w:rsidP="00012F2D" w14:paraId="42C757AD" w14:textId="7DB84A20">
      <w:pPr>
        <w:jc w:val="both"/>
        <w:rPr>
          <w:rFonts w:ascii="Cambria" w:hAnsi="Cambria"/>
          <w:sz w:val="26"/>
          <w:szCs w:val="26"/>
          <w:lang w:val="en-AU"/>
        </w:rPr>
      </w:pPr>
      <w:r w:rsidRPr="00DF4E50">
        <w:rPr>
          <w:rFonts w:ascii="Cambria" w:hAnsi="Cambria"/>
          <w:b/>
          <w:sz w:val="26"/>
          <w:szCs w:val="26"/>
          <w:lang w:val="en-AU"/>
        </w:rPr>
        <w:t>Project Name2</w:t>
      </w:r>
      <w:r>
        <w:rPr>
          <w:rFonts w:ascii="Cambria" w:hAnsi="Cambria"/>
          <w:sz w:val="26"/>
          <w:szCs w:val="26"/>
          <w:lang w:val="en-AU"/>
        </w:rPr>
        <w:t xml:space="preserve">: </w:t>
      </w:r>
      <w:r w:rsidRPr="00DF4E50">
        <w:rPr>
          <w:rFonts w:ascii="Cambria" w:hAnsi="Cambria"/>
          <w:b/>
          <w:sz w:val="26"/>
          <w:szCs w:val="26"/>
          <w:lang w:val="en-AU"/>
        </w:rPr>
        <w:t>SHIKSHAN</w:t>
      </w:r>
      <w:r>
        <w:rPr>
          <w:rFonts w:ascii="Cambria" w:hAnsi="Cambria"/>
          <w:sz w:val="26"/>
          <w:szCs w:val="26"/>
          <w:lang w:val="en-AU"/>
        </w:rPr>
        <w:t>, Technology Used: React</w:t>
      </w:r>
      <w:r w:rsidR="00940610">
        <w:rPr>
          <w:rFonts w:ascii="Cambria" w:hAnsi="Cambria"/>
          <w:sz w:val="26"/>
          <w:szCs w:val="26"/>
          <w:lang w:val="en-AU"/>
        </w:rPr>
        <w:t xml:space="preserve"> Native</w:t>
      </w:r>
      <w:r w:rsidR="00B45295">
        <w:rPr>
          <w:rFonts w:ascii="Cambria" w:hAnsi="Cambria"/>
          <w:sz w:val="26"/>
          <w:szCs w:val="26"/>
          <w:lang w:val="en-AU"/>
        </w:rPr>
        <w:t xml:space="preserve"> with ES6</w:t>
      </w:r>
      <w:r>
        <w:rPr>
          <w:rFonts w:ascii="Cambria" w:hAnsi="Cambria"/>
          <w:sz w:val="26"/>
          <w:szCs w:val="26"/>
          <w:lang w:val="en-AU"/>
        </w:rPr>
        <w:t>, Environment-Visual Studio Code</w:t>
      </w:r>
      <w:r w:rsidR="00CF0B05">
        <w:rPr>
          <w:rFonts w:ascii="Cambria" w:hAnsi="Cambria"/>
          <w:sz w:val="26"/>
          <w:szCs w:val="26"/>
          <w:lang w:val="en-AU"/>
        </w:rPr>
        <w:t>.</w:t>
      </w:r>
      <w:r w:rsidRPr="00CF0B05" w:rsidR="00CF0B05">
        <w:rPr>
          <w:rFonts w:ascii="Cambria" w:hAnsi="Cambria"/>
          <w:b/>
          <w:sz w:val="26"/>
          <w:szCs w:val="26"/>
          <w:lang w:val="en-AU"/>
        </w:rPr>
        <w:t xml:space="preserve"> </w:t>
      </w:r>
      <w:ins w:id="14" w:author="Administrator" w:date="2023-03-06T18:47:00Z">
        <w:r w:rsidR="00F04F88">
          <w:rPr>
            <w:rFonts w:ascii="Cambria" w:hAnsi="Cambria"/>
            <w:b/>
            <w:sz w:val="26"/>
            <w:szCs w:val="26"/>
            <w:lang w:val="en-AU"/>
          </w:rPr>
          <w:t>Project Duration- 2016-201</w:t>
        </w:r>
      </w:ins>
      <w:r w:rsidR="0069774C">
        <w:rPr>
          <w:rFonts w:ascii="Cambria" w:hAnsi="Cambria"/>
          <w:b/>
          <w:sz w:val="26"/>
          <w:szCs w:val="26"/>
          <w:lang w:val="en-AU"/>
        </w:rPr>
        <w:t>7</w:t>
      </w:r>
    </w:p>
    <w:p w:rsidR="00DF4E50" w:rsidP="00DF4E50" w14:paraId="747B4D61" w14:textId="77777777">
      <w:pPr>
        <w:shd w:val="clear" w:color="auto" w:fill="FFFFFF"/>
        <w:spacing w:before="100" w:beforeAutospacing="1" w:after="100" w:afterAutospacing="1"/>
        <w:ind w:left="720"/>
        <w:rPr>
          <w:rFonts w:ascii="Cambria" w:hAnsi="Cambria"/>
          <w:color w:val="000000" w:themeColor="text1"/>
          <w:sz w:val="26"/>
          <w:szCs w:val="26"/>
          <w:lang w:val="en-IN" w:eastAsia="en-IN"/>
        </w:rPr>
      </w:pP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Description: Project Shikshan was based </w:t>
      </w:r>
      <w:r w:rsidR="00FD0DE8"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on Educational content </w:t>
      </w:r>
      <w:r w:rsidR="003558C2">
        <w:rPr>
          <w:rFonts w:ascii="Cambria" w:hAnsi="Cambria"/>
          <w:color w:val="000000" w:themeColor="text1"/>
          <w:sz w:val="26"/>
          <w:szCs w:val="26"/>
          <w:lang w:val="en-IN" w:eastAsia="en-IN"/>
        </w:rPr>
        <w:t>app,</w:t>
      </w:r>
      <w:r w:rsidR="00FD0DE8"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 in which it has two modules: one is Teacher/faculty module and other is Student module. In Student </w:t>
      </w: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module, there was Student </w:t>
      </w:r>
      <w:r w:rsidR="00FD0DE8"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Dashboard has class list, where Student logons with class name and then </w:t>
      </w: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>selects</w:t>
      </w:r>
      <w:r w:rsidR="00FD0DE8"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 </w:t>
      </w: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>different Subject</w:t>
      </w:r>
      <w:r w:rsidR="00FD0DE8"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 and</w:t>
      </w:r>
      <w:r w:rsidR="00CE0255"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 after selecting specific S</w:t>
      </w: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>ubject,</w:t>
      </w:r>
      <w:r w:rsidR="00FD0DE8"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 Topics of Chapter, </w:t>
      </w:r>
      <w:r w:rsidR="00CE0255">
        <w:rPr>
          <w:rFonts w:ascii="Cambria" w:hAnsi="Cambria"/>
          <w:color w:val="000000" w:themeColor="text1"/>
          <w:sz w:val="26"/>
          <w:szCs w:val="26"/>
          <w:lang w:val="en-IN" w:eastAsia="en-IN"/>
        </w:rPr>
        <w:t>are</w:t>
      </w: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 selected. Student has to submit the status of reading, giving test and submit it.</w:t>
      </w:r>
    </w:p>
    <w:p w:rsidR="00DF4E50" w:rsidP="00DF4E50" w14:paraId="395471A8" w14:textId="77777777">
      <w:pPr>
        <w:shd w:val="clear" w:color="auto" w:fill="FFFFFF"/>
        <w:spacing w:before="100" w:beforeAutospacing="1" w:after="100" w:afterAutospacing="1"/>
        <w:ind w:left="720"/>
        <w:rPr>
          <w:rFonts w:ascii="Cambria" w:hAnsi="Cambria"/>
          <w:color w:val="000000" w:themeColor="text1"/>
          <w:sz w:val="26"/>
          <w:szCs w:val="26"/>
          <w:lang w:val="en-IN" w:eastAsia="en-IN"/>
        </w:rPr>
      </w:pP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>In Teacher’s module, Teacher submit pdfs and presentations. She can view the status of each and every student.</w:t>
      </w:r>
    </w:p>
    <w:p w:rsidR="009B71CE" w:rsidP="009B71CE" w14:paraId="779917C3" w14:textId="77777777">
      <w:pPr>
        <w:jc w:val="both"/>
        <w:rPr>
          <w:rFonts w:ascii="Cambria" w:hAnsi="Cambria"/>
          <w:b/>
          <w:sz w:val="26"/>
          <w:szCs w:val="26"/>
          <w:lang w:val="en-AU"/>
        </w:rPr>
      </w:pP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 </w:t>
      </w:r>
      <w:r w:rsidR="00FD0DE8"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  </w:t>
      </w:r>
      <w:r w:rsidR="00012F2D"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 </w:t>
      </w:r>
      <w:r>
        <w:rPr>
          <w:rFonts w:ascii="Cambria" w:hAnsi="Cambria"/>
          <w:b/>
          <w:sz w:val="26"/>
          <w:szCs w:val="26"/>
          <w:lang w:val="en-AU"/>
        </w:rPr>
        <w:t>Roles</w:t>
      </w:r>
      <w:r w:rsidRPr="00012F2D">
        <w:rPr>
          <w:rFonts w:ascii="Cambria" w:hAnsi="Cambria"/>
          <w:b/>
          <w:sz w:val="26"/>
          <w:szCs w:val="26"/>
          <w:lang w:val="en-AU"/>
        </w:rPr>
        <w:t xml:space="preserve"> and Responsibility:</w:t>
      </w:r>
    </w:p>
    <w:p w:rsidR="00147127" w:rsidP="00147127" w14:paraId="47319CF5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</w:pPr>
      <w:r w:rsidRPr="005F7FE0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Create</w:t>
      </w:r>
      <w:r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d</w:t>
      </w:r>
      <w:r w:rsidRPr="005F7FE0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 xml:space="preserve"> SQL database structures that integrate with </w:t>
      </w:r>
      <w:r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 xml:space="preserve">SHIKSHAN </w:t>
      </w:r>
      <w:r w:rsidR="003558C2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app.</w:t>
      </w:r>
    </w:p>
    <w:p w:rsidR="00147127" w:rsidRPr="00A218A7" w:rsidP="00147127" w14:paraId="555F4C6D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</w:pPr>
      <w:r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Created Navbar, header, footer and Dashboard and button(Read/write),</w:t>
      </w:r>
      <w:r w:rsidRPr="00A218A7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 xml:space="preserve"> Card components </w:t>
      </w:r>
    </w:p>
    <w:p w:rsidR="00147127" w:rsidP="00147127" w14:paraId="4403E13E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</w:pPr>
      <w:r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Created Navigation amongst components Using React Routers.</w:t>
      </w:r>
    </w:p>
    <w:p w:rsidR="00147127" w:rsidP="00147127" w14:paraId="63E4D3B9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/>
          <w:color w:val="000000" w:themeColor="text1"/>
          <w:sz w:val="26"/>
          <w:szCs w:val="26"/>
          <w:lang w:val="en-IN" w:eastAsia="en-IN"/>
        </w:rPr>
      </w:pP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>Used ES6 and React Hooks (useState</w:t>
      </w:r>
      <w:r w:rsidR="000F094C">
        <w:rPr>
          <w:rFonts w:ascii="Cambria" w:hAnsi="Cambria"/>
          <w:color w:val="000000" w:themeColor="text1"/>
          <w:sz w:val="26"/>
          <w:szCs w:val="26"/>
          <w:lang w:val="en-IN" w:eastAsia="en-IN"/>
        </w:rPr>
        <w:t>, useEffects, useRef</w:t>
      </w: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, useSelector and </w:t>
      </w:r>
      <w:r w:rsidR="002E37EE">
        <w:rPr>
          <w:rFonts w:ascii="Cambria" w:hAnsi="Cambria"/>
          <w:color w:val="000000" w:themeColor="text1"/>
          <w:sz w:val="26"/>
          <w:szCs w:val="26"/>
          <w:lang w:val="en-IN" w:eastAsia="en-IN"/>
        </w:rPr>
        <w:t>useDispatch)</w:t>
      </w: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>.</w:t>
      </w:r>
    </w:p>
    <w:p w:rsidR="00147127" w:rsidP="00147127" w14:paraId="5C9B55FE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</w:pPr>
      <w:r w:rsidRPr="00147127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 xml:space="preserve">Created NodeJs API for (Teacher module to view performance of students) and integrating with view performance UI button named View </w:t>
      </w:r>
      <w:r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Performance of specific student in Tabular view</w:t>
      </w:r>
      <w:r w:rsidR="00D008E2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.</w:t>
      </w:r>
    </w:p>
    <w:p w:rsidR="00147127" w:rsidRPr="00147127" w:rsidP="00401621" w14:paraId="4E3EDFCB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</w:pPr>
      <w:r w:rsidRPr="00147127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 xml:space="preserve">Created NodeJs API for </w:t>
      </w:r>
      <w:r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 xml:space="preserve">Showing Charts when Teacher wants to view all </w:t>
      </w:r>
      <w:r w:rsidR="008128AD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students’</w:t>
      </w:r>
      <w:r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 xml:space="preserve"> performance.</w:t>
      </w:r>
    </w:p>
    <w:p w:rsidR="00147127" w:rsidP="00147127" w14:paraId="5D1C4583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</w:pPr>
      <w:r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Created NodeJS API for upl</w:t>
      </w:r>
      <w:r w:rsidR="000F094C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 xml:space="preserve">oading </w:t>
      </w:r>
      <w:r w:rsidR="002E37EE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>Lectures</w:t>
      </w:r>
      <w:r w:rsidR="000F094C"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  <w:t xml:space="preserve"> and PDfs in web.</w:t>
      </w:r>
    </w:p>
    <w:p w:rsidR="00CF0CC6" w:rsidRPr="001007FA" w:rsidP="00CF0CC6" w14:paraId="20A39978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="Helvetica"/>
          <w:sz w:val="26"/>
          <w:szCs w:val="26"/>
          <w:lang w:val="en-IN" w:eastAsia="en-IN"/>
        </w:rPr>
      </w:pPr>
      <w:r w:rsidRPr="001007FA">
        <w:rPr>
          <w:rFonts w:ascii="Cambria" w:hAnsi="Cambria" w:cs="Helvetica"/>
          <w:sz w:val="26"/>
          <w:szCs w:val="26"/>
          <w:lang w:val="en-IN" w:eastAsia="en-IN"/>
        </w:rPr>
        <w:t xml:space="preserve">Implemented functionality using </w:t>
      </w:r>
      <w:r w:rsidR="003558C2">
        <w:rPr>
          <w:rFonts w:ascii="Cambria" w:hAnsi="Cambria" w:cs="Helvetica"/>
          <w:sz w:val="26"/>
          <w:szCs w:val="26"/>
          <w:lang w:val="en-IN" w:eastAsia="en-IN"/>
        </w:rPr>
        <w:t>React Native</w:t>
      </w:r>
      <w:r w:rsidRPr="001007FA">
        <w:rPr>
          <w:rFonts w:ascii="Cambria" w:hAnsi="Cambria" w:cs="Helvetica"/>
          <w:sz w:val="26"/>
          <w:szCs w:val="26"/>
          <w:lang w:val="en-IN" w:eastAsia="en-IN"/>
        </w:rPr>
        <w:t xml:space="preserve"> and ES6.</w:t>
      </w:r>
    </w:p>
    <w:p w:rsidR="00CF0CC6" w:rsidRPr="00147127" w:rsidP="00CF0CC6" w14:paraId="3F435321" w14:textId="77777777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Cambria" w:hAnsi="Cambria" w:cs="Arial"/>
          <w:color w:val="000000" w:themeColor="text1"/>
          <w:sz w:val="26"/>
          <w:szCs w:val="26"/>
          <w:lang w:val="en-IN" w:eastAsia="en-IN"/>
        </w:rPr>
      </w:pPr>
    </w:p>
    <w:p w:rsidR="00012F2D" w:rsidP="00DF4E50" w14:paraId="14D8FE38" w14:textId="77777777">
      <w:pPr>
        <w:shd w:val="clear" w:color="auto" w:fill="FFFFFF"/>
        <w:spacing w:before="100" w:beforeAutospacing="1" w:after="100" w:afterAutospacing="1"/>
        <w:ind w:left="720"/>
        <w:rPr>
          <w:rFonts w:ascii="Cambria" w:hAnsi="Cambria"/>
          <w:color w:val="000000" w:themeColor="text1"/>
          <w:sz w:val="26"/>
          <w:szCs w:val="26"/>
          <w:lang w:val="en-IN" w:eastAsia="en-IN"/>
        </w:rPr>
      </w:pPr>
    </w:p>
    <w:p w:rsidR="00363114" w:rsidP="00363114" w14:paraId="639D6D07" w14:textId="77777777">
      <w:pPr>
        <w:jc w:val="both"/>
        <w:rPr>
          <w:rFonts w:ascii="Cambria" w:hAnsi="Cambria"/>
          <w:sz w:val="26"/>
          <w:szCs w:val="26"/>
          <w:lang w:val="en-AU"/>
        </w:rPr>
      </w:pPr>
    </w:p>
    <w:p w:rsidR="00A73D5F" w:rsidP="00A73D5F" w14:paraId="296C98B6" w14:textId="52E97DD3">
      <w:pPr>
        <w:jc w:val="both"/>
        <w:rPr>
          <w:rFonts w:ascii="Cambria" w:hAnsi="Cambria"/>
          <w:sz w:val="26"/>
          <w:szCs w:val="26"/>
          <w:lang w:val="en-AU"/>
        </w:rPr>
      </w:pPr>
      <w:r w:rsidRPr="00DF4E50">
        <w:rPr>
          <w:rFonts w:ascii="Cambria" w:hAnsi="Cambria"/>
          <w:b/>
          <w:sz w:val="26"/>
          <w:szCs w:val="26"/>
          <w:lang w:val="en-AU"/>
        </w:rPr>
        <w:t>Project Name</w:t>
      </w:r>
      <w:r>
        <w:rPr>
          <w:rFonts w:ascii="Cambria" w:hAnsi="Cambria"/>
          <w:b/>
          <w:sz w:val="26"/>
          <w:szCs w:val="26"/>
          <w:lang w:val="en-AU"/>
        </w:rPr>
        <w:t>3</w:t>
      </w:r>
      <w:r>
        <w:rPr>
          <w:rFonts w:ascii="Cambria" w:hAnsi="Cambria"/>
          <w:sz w:val="26"/>
          <w:szCs w:val="26"/>
          <w:lang w:val="en-AU"/>
        </w:rPr>
        <w:t xml:space="preserve">: </w:t>
      </w:r>
      <w:r w:rsidR="006054E9">
        <w:rPr>
          <w:rFonts w:ascii="Cambria" w:hAnsi="Cambria"/>
          <w:b/>
          <w:sz w:val="26"/>
          <w:szCs w:val="26"/>
          <w:lang w:val="en-AU"/>
        </w:rPr>
        <w:t>HTAI</w:t>
      </w:r>
      <w:r>
        <w:rPr>
          <w:rFonts w:ascii="Cambria" w:hAnsi="Cambria"/>
          <w:b/>
          <w:sz w:val="26"/>
          <w:szCs w:val="26"/>
          <w:lang w:val="en-AU"/>
        </w:rPr>
        <w:t>n</w:t>
      </w:r>
      <w:r w:rsidR="00320378">
        <w:rPr>
          <w:rFonts w:ascii="Cambria" w:hAnsi="Cambria"/>
          <w:b/>
          <w:sz w:val="26"/>
          <w:szCs w:val="26"/>
          <w:lang w:val="en-AU"/>
        </w:rPr>
        <w:t xml:space="preserve">’s Virtual Library </w:t>
      </w:r>
      <w:r w:rsidR="004F7077">
        <w:rPr>
          <w:rFonts w:ascii="Cambria" w:hAnsi="Cambria"/>
          <w:b/>
          <w:sz w:val="26"/>
          <w:szCs w:val="26"/>
          <w:lang w:val="en-AU"/>
        </w:rPr>
        <w:t>System</w:t>
      </w:r>
      <w:r>
        <w:rPr>
          <w:rFonts w:ascii="Cambria" w:hAnsi="Cambria"/>
          <w:sz w:val="26"/>
          <w:szCs w:val="26"/>
          <w:lang w:val="en-AU"/>
        </w:rPr>
        <w:t>, Technology Used: React</w:t>
      </w:r>
      <w:r w:rsidR="00E24917">
        <w:rPr>
          <w:rFonts w:ascii="Cambria" w:hAnsi="Cambria"/>
          <w:sz w:val="26"/>
          <w:szCs w:val="26"/>
          <w:lang w:val="en-AU"/>
        </w:rPr>
        <w:t xml:space="preserve"> Native(Android)</w:t>
      </w:r>
      <w:r>
        <w:rPr>
          <w:rFonts w:ascii="Cambria" w:hAnsi="Cambria"/>
          <w:sz w:val="26"/>
          <w:szCs w:val="26"/>
          <w:lang w:val="en-AU"/>
        </w:rPr>
        <w:t xml:space="preserve"> with ES6, Environment-Visual Studio Code</w:t>
      </w:r>
      <w:r w:rsidR="00CF0B05">
        <w:rPr>
          <w:rFonts w:ascii="Cambria" w:hAnsi="Cambria"/>
          <w:sz w:val="26"/>
          <w:szCs w:val="26"/>
          <w:lang w:val="en-AU"/>
        </w:rPr>
        <w:t>.</w:t>
      </w:r>
      <w:r w:rsidRPr="00CF0B05" w:rsidR="00CF0B05">
        <w:rPr>
          <w:rFonts w:ascii="Cambria" w:hAnsi="Cambria"/>
          <w:b/>
          <w:sz w:val="26"/>
          <w:szCs w:val="26"/>
          <w:lang w:val="en-AU"/>
        </w:rPr>
        <w:t xml:space="preserve"> </w:t>
      </w:r>
      <w:ins w:id="15" w:author="Administrator" w:date="2023-03-06T18:47:00Z">
        <w:r w:rsidR="00F04F88">
          <w:rPr>
            <w:rFonts w:ascii="Cambria" w:hAnsi="Cambria"/>
            <w:b/>
            <w:sz w:val="26"/>
            <w:szCs w:val="26"/>
            <w:lang w:val="en-AU"/>
          </w:rPr>
          <w:t>Project Duration- 20</w:t>
        </w:r>
      </w:ins>
      <w:r w:rsidR="0069774C">
        <w:rPr>
          <w:rFonts w:ascii="Cambria" w:hAnsi="Cambria"/>
          <w:b/>
          <w:sz w:val="26"/>
          <w:szCs w:val="26"/>
          <w:lang w:val="en-AU"/>
        </w:rPr>
        <w:t>19</w:t>
      </w:r>
      <w:ins w:id="16" w:author="Administrator" w:date="2023-03-06T18:47:00Z">
        <w:r w:rsidR="00F04F88">
          <w:rPr>
            <w:rFonts w:ascii="Cambria" w:hAnsi="Cambria"/>
            <w:b/>
            <w:sz w:val="26"/>
            <w:szCs w:val="26"/>
            <w:lang w:val="en-AU"/>
          </w:rPr>
          <w:t>-2021</w:t>
        </w:r>
      </w:ins>
    </w:p>
    <w:p w:rsidR="00320378" w:rsidP="00A73D5F" w14:paraId="462B3890" w14:textId="77777777">
      <w:pPr>
        <w:jc w:val="both"/>
        <w:rPr>
          <w:rFonts w:ascii="Cambria" w:hAnsi="Cambria"/>
          <w:sz w:val="26"/>
          <w:szCs w:val="26"/>
          <w:lang w:val="en-AU"/>
        </w:rPr>
      </w:pPr>
    </w:p>
    <w:p w:rsidR="00CE0255" w:rsidP="00A73D5F" w14:paraId="0325B9DE" w14:textId="77777777">
      <w:pPr>
        <w:jc w:val="both"/>
        <w:rPr>
          <w:rFonts w:ascii="Cambria" w:hAnsi="Cambria"/>
          <w:sz w:val="26"/>
          <w:szCs w:val="26"/>
          <w:lang w:val="en-AU"/>
        </w:rPr>
      </w:pPr>
      <w:r>
        <w:rPr>
          <w:rFonts w:ascii="Cambria" w:hAnsi="Cambria"/>
          <w:sz w:val="26"/>
          <w:szCs w:val="26"/>
          <w:lang w:val="en-AU"/>
        </w:rPr>
        <w:t>Description:</w:t>
      </w:r>
      <w:r w:rsidR="004F7077">
        <w:rPr>
          <w:rFonts w:ascii="Cambria" w:hAnsi="Cambria"/>
          <w:sz w:val="26"/>
          <w:szCs w:val="26"/>
          <w:lang w:val="en-AU"/>
        </w:rPr>
        <w:t xml:space="preserve"> Project Virtual Library System was based on having a repository of health related studies on </w:t>
      </w:r>
      <w:r w:rsidR="003558C2">
        <w:rPr>
          <w:rFonts w:ascii="Cambria" w:hAnsi="Cambria"/>
          <w:sz w:val="26"/>
          <w:szCs w:val="26"/>
          <w:lang w:val="en-AU"/>
        </w:rPr>
        <w:t>app</w:t>
      </w:r>
      <w:r w:rsidR="00E04A4C">
        <w:rPr>
          <w:rFonts w:ascii="Cambria" w:hAnsi="Cambria"/>
          <w:sz w:val="26"/>
          <w:szCs w:val="26"/>
          <w:lang w:val="en-AU"/>
        </w:rPr>
        <w:t>. Every Study which HTAIn team submit in this platform</w:t>
      </w:r>
      <w:r w:rsidR="004F7077">
        <w:rPr>
          <w:rFonts w:ascii="Cambria" w:hAnsi="Cambria"/>
          <w:sz w:val="26"/>
          <w:szCs w:val="26"/>
          <w:lang w:val="en-AU"/>
        </w:rPr>
        <w:t xml:space="preserve"> </w:t>
      </w:r>
      <w:r w:rsidR="00B170B6">
        <w:rPr>
          <w:rFonts w:ascii="Cambria" w:hAnsi="Cambria"/>
          <w:sz w:val="26"/>
          <w:szCs w:val="26"/>
          <w:lang w:val="en-AU"/>
        </w:rPr>
        <w:t xml:space="preserve">and with their data about studies help </w:t>
      </w:r>
      <w:r w:rsidR="004F7077">
        <w:rPr>
          <w:rFonts w:ascii="Cambria" w:hAnsi="Cambria"/>
          <w:sz w:val="26"/>
          <w:szCs w:val="26"/>
          <w:lang w:val="en-AU"/>
        </w:rPr>
        <w:t xml:space="preserve">creating forms in </w:t>
      </w:r>
      <w:r>
        <w:rPr>
          <w:rFonts w:ascii="Cambria" w:hAnsi="Cambria"/>
          <w:sz w:val="26"/>
          <w:szCs w:val="26"/>
          <w:lang w:val="en-AU"/>
        </w:rPr>
        <w:t>React</w:t>
      </w:r>
      <w:r w:rsidR="004F7077">
        <w:rPr>
          <w:rFonts w:ascii="Cambria" w:hAnsi="Cambria"/>
          <w:sz w:val="26"/>
          <w:szCs w:val="26"/>
          <w:lang w:val="en-AU"/>
        </w:rPr>
        <w:t xml:space="preserve"> with Validations to show them in Dashboard in the form of Charts and </w:t>
      </w:r>
      <w:r>
        <w:rPr>
          <w:rFonts w:ascii="Cambria" w:hAnsi="Cambria"/>
          <w:sz w:val="26"/>
          <w:szCs w:val="26"/>
          <w:lang w:val="en-AU"/>
        </w:rPr>
        <w:t>Pis.</w:t>
      </w:r>
    </w:p>
    <w:p w:rsidR="00320378" w:rsidP="00A73D5F" w14:paraId="59582D0C" w14:textId="77777777">
      <w:pPr>
        <w:jc w:val="both"/>
        <w:rPr>
          <w:rFonts w:ascii="Cambria" w:hAnsi="Cambria"/>
          <w:sz w:val="26"/>
          <w:szCs w:val="26"/>
          <w:lang w:val="en-AU"/>
        </w:rPr>
      </w:pPr>
      <w:r>
        <w:rPr>
          <w:rFonts w:ascii="Cambria" w:hAnsi="Cambria"/>
          <w:sz w:val="26"/>
          <w:szCs w:val="26"/>
          <w:lang w:val="en-AU"/>
        </w:rPr>
        <w:t xml:space="preserve"> </w:t>
      </w:r>
    </w:p>
    <w:p w:rsidR="004F7077" w:rsidP="00A73D5F" w14:paraId="26C5166E" w14:textId="77777777">
      <w:pPr>
        <w:jc w:val="both"/>
        <w:rPr>
          <w:rFonts w:ascii="Cambria" w:hAnsi="Cambria"/>
          <w:sz w:val="26"/>
          <w:szCs w:val="26"/>
          <w:lang w:val="en-AU"/>
        </w:rPr>
      </w:pPr>
      <w:r>
        <w:rPr>
          <w:rFonts w:ascii="Cambria" w:hAnsi="Cambria"/>
          <w:sz w:val="26"/>
          <w:szCs w:val="26"/>
          <w:lang w:val="en-AU"/>
        </w:rPr>
        <w:t xml:space="preserve">                            </w:t>
      </w:r>
    </w:p>
    <w:p w:rsidR="00CE0255" w:rsidP="00CE0255" w14:paraId="71FA481C" w14:textId="77777777">
      <w:pPr>
        <w:jc w:val="both"/>
        <w:rPr>
          <w:rFonts w:ascii="Cambria" w:hAnsi="Cambria"/>
          <w:b/>
          <w:sz w:val="26"/>
          <w:szCs w:val="26"/>
          <w:lang w:val="en-AU"/>
        </w:rPr>
      </w:pP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    </w:t>
      </w:r>
      <w:r>
        <w:rPr>
          <w:rFonts w:ascii="Cambria" w:hAnsi="Cambria"/>
          <w:b/>
          <w:sz w:val="26"/>
          <w:szCs w:val="26"/>
          <w:lang w:val="en-AU"/>
        </w:rPr>
        <w:t>Roles</w:t>
      </w:r>
      <w:r w:rsidRPr="00012F2D">
        <w:rPr>
          <w:rFonts w:ascii="Cambria" w:hAnsi="Cambria"/>
          <w:b/>
          <w:sz w:val="26"/>
          <w:szCs w:val="26"/>
          <w:lang w:val="en-AU"/>
        </w:rPr>
        <w:t xml:space="preserve"> and Responsibility:</w:t>
      </w:r>
    </w:p>
    <w:p w:rsidR="00363114" w:rsidP="00CE0255" w14:paraId="29AD4552" w14:textId="7777777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 w:themeColor="text1"/>
          <w:sz w:val="26"/>
          <w:szCs w:val="26"/>
          <w:lang w:val="en-IN" w:eastAsia="en-IN"/>
        </w:rPr>
      </w:pPr>
      <w:r w:rsidRPr="00CE0255"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Created </w:t>
      </w: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>My</w:t>
      </w:r>
      <w:r w:rsidRPr="00CE0255"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SQL database structures that integrate with Virtual Library System as </w:t>
      </w:r>
      <w:r w:rsidR="000F0833">
        <w:rPr>
          <w:rFonts w:ascii="Cambria" w:hAnsi="Cambria"/>
          <w:color w:val="000000" w:themeColor="text1"/>
          <w:sz w:val="26"/>
          <w:szCs w:val="26"/>
          <w:lang w:val="en-IN" w:eastAsia="en-IN"/>
        </w:rPr>
        <w:t>mobile app</w:t>
      </w: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>.</w:t>
      </w:r>
    </w:p>
    <w:p w:rsidR="00CE0255" w:rsidP="00CE0255" w14:paraId="77492B09" w14:textId="7777777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 w:themeColor="text1"/>
          <w:sz w:val="26"/>
          <w:szCs w:val="26"/>
          <w:lang w:val="en-IN" w:eastAsia="en-IN"/>
        </w:rPr>
      </w:pP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 xml:space="preserve">Created Forms details of health related studies variables with Validation </w:t>
      </w:r>
    </w:p>
    <w:p w:rsidR="00CE0255" w:rsidP="00CE0255" w14:paraId="4D04E6B7" w14:textId="7777777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 w:themeColor="text1"/>
          <w:sz w:val="26"/>
          <w:szCs w:val="26"/>
          <w:lang w:val="en-IN" w:eastAsia="en-IN"/>
        </w:rPr>
      </w:pP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>Created Node Js Api for submitting variables and their values to MySQL.</w:t>
      </w:r>
    </w:p>
    <w:p w:rsidR="00CE0255" w:rsidP="00CE0255" w14:paraId="5013CA6E" w14:textId="7777777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 w:themeColor="text1"/>
          <w:sz w:val="26"/>
          <w:szCs w:val="26"/>
          <w:lang w:val="en-IN" w:eastAsia="en-IN"/>
        </w:rPr>
      </w:pPr>
      <w:r>
        <w:rPr>
          <w:rFonts w:ascii="Cambria" w:hAnsi="Cambria"/>
          <w:color w:val="000000" w:themeColor="text1"/>
          <w:sz w:val="26"/>
          <w:szCs w:val="26"/>
          <w:lang w:val="en-IN" w:eastAsia="en-IN"/>
        </w:rPr>
        <w:t>Created Node Js Api for showing all data in the form of Charts and Pies</w:t>
      </w:r>
      <w:r w:rsidR="00CF0CC6">
        <w:rPr>
          <w:rFonts w:ascii="Cambria" w:hAnsi="Cambria"/>
          <w:color w:val="000000" w:themeColor="text1"/>
          <w:sz w:val="26"/>
          <w:szCs w:val="26"/>
          <w:lang w:val="en-IN" w:eastAsia="en-IN"/>
        </w:rPr>
        <w:t>.</w:t>
      </w:r>
    </w:p>
    <w:p w:rsidR="00CF0CC6" w:rsidRPr="00466F45" w:rsidP="00466F45" w14:paraId="2249B089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both"/>
        <w:rPr>
          <w:rFonts w:ascii="Cambria" w:hAnsi="Cambria" w:cs="Helvetica"/>
          <w:sz w:val="26"/>
          <w:szCs w:val="26"/>
          <w:lang w:val="en-IN" w:eastAsia="en-IN"/>
        </w:rPr>
      </w:pPr>
      <w:r w:rsidRPr="001007FA">
        <w:rPr>
          <w:rFonts w:ascii="Cambria" w:hAnsi="Cambria" w:cs="Helvetica"/>
          <w:sz w:val="26"/>
          <w:szCs w:val="26"/>
          <w:lang w:val="en-IN" w:eastAsia="en-IN"/>
        </w:rPr>
        <w:t xml:space="preserve">Implemented functionality using </w:t>
      </w:r>
      <w:r w:rsidR="003558C2">
        <w:rPr>
          <w:rFonts w:ascii="Cambria" w:hAnsi="Cambria" w:cs="Helvetica"/>
          <w:sz w:val="26"/>
          <w:szCs w:val="26"/>
          <w:lang w:val="en-IN" w:eastAsia="en-IN"/>
        </w:rPr>
        <w:t>React Native</w:t>
      </w:r>
      <w:r w:rsidRPr="001007FA">
        <w:rPr>
          <w:rFonts w:ascii="Cambria" w:hAnsi="Cambria" w:cs="Helvetica"/>
          <w:sz w:val="26"/>
          <w:szCs w:val="26"/>
          <w:lang w:val="en-IN" w:eastAsia="en-IN"/>
        </w:rPr>
        <w:t xml:space="preserve"> and ES6.</w:t>
      </w:r>
    </w:p>
    <w:p w:rsidR="00AF688A" w:rsidP="00446F5E" w14:paraId="000631B1" w14:textId="77777777">
      <w:pPr>
        <w:pStyle w:val="Heading2"/>
        <w:rPr>
          <w:rFonts w:ascii="Cambria" w:hAnsi="Cambria"/>
          <w:sz w:val="26"/>
          <w:szCs w:val="26"/>
        </w:rPr>
      </w:pPr>
    </w:p>
    <w:p w:rsidR="00403256" w:rsidRPr="00FF0235" w:rsidP="00446F5E" w14:paraId="08AD1671" w14:textId="77777777">
      <w:pPr>
        <w:pStyle w:val="Heading2"/>
        <w:rPr>
          <w:rFonts w:ascii="Cambria" w:hAnsi="Cambria"/>
          <w:sz w:val="26"/>
          <w:szCs w:val="26"/>
        </w:rPr>
      </w:pPr>
      <w:r w:rsidRPr="00FF0235">
        <w:rPr>
          <w:rFonts w:ascii="Cambria" w:hAnsi="Cambria"/>
          <w:sz w:val="26"/>
          <w:szCs w:val="26"/>
        </w:rPr>
        <w:t>Strengths</w:t>
      </w:r>
    </w:p>
    <w:p w:rsidR="00311A33" w:rsidRPr="00FF0235" w:rsidP="00F954DC" w14:paraId="734296EF" w14:textId="77777777">
      <w:pPr>
        <w:jc w:val="both"/>
        <w:rPr>
          <w:rFonts w:ascii="Cambria" w:hAnsi="Cambria" w:cs="Arial"/>
          <w:color w:val="000000"/>
          <w:sz w:val="26"/>
          <w:szCs w:val="26"/>
        </w:rPr>
      </w:pPr>
      <w:r>
        <w:rPr>
          <w:rFonts w:ascii="Cambria" w:hAnsi="Cambria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46354</wp:posOffset>
                </wp:positionV>
                <wp:extent cx="6718300" cy="0"/>
                <wp:effectExtent l="0" t="0" r="6350" b="0"/>
                <wp:wrapNone/>
                <wp:docPr id="2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1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3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8480" from="0,3.65pt" to="529pt,3.65pt" strokecolor="#339"/>
            </w:pict>
          </mc:Fallback>
        </mc:AlternateContent>
      </w:r>
    </w:p>
    <w:p w:rsidR="00311A33" w:rsidRPr="001007FA" w:rsidP="00F823F2" w14:paraId="5CA54AEC" w14:textId="7777777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6"/>
          <w:szCs w:val="26"/>
        </w:rPr>
      </w:pPr>
      <w:r w:rsidRPr="001007FA">
        <w:rPr>
          <w:rFonts w:ascii="Cambria" w:hAnsi="Cambria"/>
          <w:color w:val="000000"/>
          <w:sz w:val="26"/>
          <w:szCs w:val="26"/>
        </w:rPr>
        <w:t>Strong technical skills, flexibility, resourcefulness &amp; the ability to work as part of a diverse team.</w:t>
      </w:r>
    </w:p>
    <w:p w:rsidR="00311A33" w:rsidRPr="001007FA" w:rsidP="00F823F2" w14:paraId="4C38305A" w14:textId="7777777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6"/>
          <w:szCs w:val="26"/>
        </w:rPr>
      </w:pPr>
      <w:r w:rsidRPr="001007FA">
        <w:rPr>
          <w:rFonts w:ascii="Cambria" w:hAnsi="Cambria"/>
          <w:color w:val="000000"/>
          <w:sz w:val="26"/>
          <w:szCs w:val="26"/>
        </w:rPr>
        <w:t xml:space="preserve">Ability to work as </w:t>
      </w:r>
      <w:r w:rsidRPr="001007FA">
        <w:rPr>
          <w:rFonts w:ascii="Cambria" w:hAnsi="Cambria"/>
          <w:color w:val="000000"/>
          <w:sz w:val="26"/>
          <w:szCs w:val="26"/>
        </w:rPr>
        <w:t>soul reso</w:t>
      </w:r>
      <w:r w:rsidRPr="001007FA" w:rsidR="00F954DC">
        <w:rPr>
          <w:rFonts w:ascii="Cambria" w:hAnsi="Cambria"/>
          <w:color w:val="000000"/>
          <w:sz w:val="26"/>
          <w:szCs w:val="26"/>
        </w:rPr>
        <w:t>urce to handle end-to-end load.</w:t>
      </w:r>
    </w:p>
    <w:p w:rsidR="001007FA" w:rsidRPr="001007FA" w:rsidP="00F823F2" w14:paraId="22A3C6C3" w14:textId="7777777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6"/>
          <w:szCs w:val="26"/>
        </w:rPr>
      </w:pPr>
      <w:r w:rsidRPr="001007FA">
        <w:rPr>
          <w:rFonts w:ascii="Cambria" w:hAnsi="Cambria"/>
          <w:color w:val="000000"/>
          <w:sz w:val="26"/>
          <w:szCs w:val="26"/>
        </w:rPr>
        <w:t>Self-starter with the ability to handle multiple tasks &amp; thrives</w:t>
      </w:r>
      <w:r w:rsidRPr="001007FA" w:rsidR="00C00E00">
        <w:rPr>
          <w:rFonts w:ascii="Cambria" w:hAnsi="Cambria"/>
          <w:color w:val="000000"/>
          <w:sz w:val="26"/>
          <w:szCs w:val="26"/>
        </w:rPr>
        <w:t xml:space="preserve"> in a challenging, fast-paced</w:t>
      </w:r>
      <w:r w:rsidRPr="001007FA">
        <w:rPr>
          <w:rFonts w:ascii="Cambria" w:hAnsi="Cambria"/>
          <w:color w:val="000000"/>
          <w:sz w:val="26"/>
          <w:szCs w:val="26"/>
        </w:rPr>
        <w:t xml:space="preserve"> </w:t>
      </w:r>
      <w:r>
        <w:rPr>
          <w:rFonts w:ascii="Cambria" w:hAnsi="Cambria"/>
          <w:color w:val="000000"/>
          <w:sz w:val="26"/>
          <w:szCs w:val="26"/>
        </w:rPr>
        <w:t>environment.</w:t>
      </w:r>
    </w:p>
    <w:p w:rsidR="00311A33" w:rsidRPr="001007FA" w:rsidP="00F823F2" w14:paraId="000CE70F" w14:textId="7777777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6"/>
          <w:szCs w:val="26"/>
        </w:rPr>
      </w:pPr>
      <w:r w:rsidRPr="001007FA">
        <w:rPr>
          <w:rFonts w:ascii="Cambria" w:hAnsi="Cambria"/>
          <w:color w:val="000000"/>
          <w:sz w:val="26"/>
          <w:szCs w:val="26"/>
        </w:rPr>
        <w:t>Working</w:t>
      </w:r>
      <w:r w:rsidRPr="001007FA">
        <w:rPr>
          <w:rFonts w:ascii="Cambria" w:hAnsi="Cambria"/>
          <w:color w:val="000000"/>
          <w:sz w:val="26"/>
          <w:szCs w:val="26"/>
        </w:rPr>
        <w:t xml:space="preserve"> independently with little direct supervision.</w:t>
      </w:r>
    </w:p>
    <w:p w:rsidR="000714A0" w:rsidRPr="00FB010D" w:rsidP="00FB010D" w14:paraId="0A08D11E" w14:textId="7777777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sz w:val="26"/>
          <w:szCs w:val="26"/>
        </w:rPr>
      </w:pPr>
      <w:r w:rsidRPr="001007FA">
        <w:rPr>
          <w:rFonts w:ascii="Cambria" w:hAnsi="Cambria"/>
          <w:color w:val="000000"/>
          <w:sz w:val="26"/>
          <w:szCs w:val="26"/>
        </w:rPr>
        <w:t xml:space="preserve">Effective problem resolution and trouble shooting skills with the ability to get to the root </w:t>
      </w:r>
      <w:r w:rsidRPr="00FB010D">
        <w:rPr>
          <w:rFonts w:ascii="Cambria" w:hAnsi="Cambria"/>
          <w:color w:val="000000"/>
          <w:sz w:val="26"/>
          <w:szCs w:val="26"/>
        </w:rPr>
        <w:t>of any issue.</w:t>
      </w:r>
    </w:p>
    <w:p w:rsidR="00FB010D" w:rsidRPr="00FB010D" w:rsidP="00FB010D" w14:paraId="0F4B14E4" w14:textId="77777777"/>
    <w:p w:rsidR="004977C3" w:rsidRPr="00FF0235" w:rsidP="00E06F57" w14:paraId="4E6D174F" w14:textId="77777777">
      <w:pPr>
        <w:pStyle w:val="Heading2"/>
        <w:jc w:val="both"/>
        <w:rPr>
          <w:rFonts w:ascii="Cambria" w:hAnsi="Cambria"/>
          <w:sz w:val="26"/>
          <w:szCs w:val="26"/>
        </w:rPr>
      </w:pPr>
      <w:r w:rsidRPr="00FF0235">
        <w:rPr>
          <w:rFonts w:ascii="Cambria" w:hAnsi="Cambria"/>
          <w:sz w:val="26"/>
          <w:szCs w:val="26"/>
        </w:rPr>
        <w:t>Personal</w:t>
      </w:r>
      <w:r w:rsidR="0052697B">
        <w:rPr>
          <w:rFonts w:ascii="Cambria" w:hAnsi="Cambria"/>
          <w:sz w:val="26"/>
          <w:szCs w:val="26"/>
        </w:rPr>
        <w:t xml:space="preserve"> </w:t>
      </w:r>
      <w:r w:rsidRPr="00FF0235">
        <w:rPr>
          <w:rFonts w:ascii="Cambria" w:hAnsi="Cambria"/>
          <w:sz w:val="26"/>
          <w:szCs w:val="26"/>
        </w:rPr>
        <w:t>Details</w:t>
      </w:r>
    </w:p>
    <w:p w:rsidR="00AA60CC" w:rsidRPr="00FF0235" w:rsidP="00E06F57" w14:paraId="4A2406FC" w14:textId="77777777">
      <w:pPr>
        <w:jc w:val="both"/>
        <w:rPr>
          <w:rFonts w:ascii="Cambria" w:hAnsi="Cambria"/>
          <w:sz w:val="26"/>
          <w:szCs w:val="26"/>
          <w:lang w:val="en-AU"/>
        </w:rPr>
      </w:pPr>
      <w:r>
        <w:rPr>
          <w:rFonts w:ascii="Cambria" w:hAnsi="Cambria"/>
          <w:noProof/>
          <w:sz w:val="26"/>
          <w:szCs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46354</wp:posOffset>
                </wp:positionV>
                <wp:extent cx="6718300" cy="0"/>
                <wp:effectExtent l="0" t="0" r="6350" b="0"/>
                <wp:wrapNone/>
                <wp:docPr id="1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1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31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70528" from="0,3.65pt" to="529pt,3.65pt" strokecolor="#339"/>
            </w:pict>
          </mc:Fallback>
        </mc:AlternateContent>
      </w:r>
    </w:p>
    <w:p w:rsidR="00AA60CC" w:rsidRPr="00FF0235" w:rsidP="001007FA" w14:paraId="632CDEA4" w14:textId="77777777">
      <w:pPr>
        <w:ind w:right="324"/>
        <w:jc w:val="both"/>
        <w:rPr>
          <w:rFonts w:ascii="Cambria" w:hAnsi="Cambria" w:cs="Arial"/>
          <w:bCs/>
          <w:sz w:val="26"/>
          <w:szCs w:val="26"/>
        </w:rPr>
      </w:pPr>
      <w:r w:rsidRPr="00FF0235">
        <w:rPr>
          <w:rFonts w:ascii="Cambria" w:hAnsi="Cambria" w:cs="Arial"/>
          <w:bCs/>
          <w:sz w:val="26"/>
          <w:szCs w:val="26"/>
        </w:rPr>
        <w:t>Name-</w:t>
      </w:r>
      <w:r w:rsidRPr="00FF0235" w:rsidR="003D42E2">
        <w:rPr>
          <w:rFonts w:ascii="Cambria" w:hAnsi="Cambria" w:cs="Arial"/>
          <w:bCs/>
          <w:sz w:val="26"/>
          <w:szCs w:val="26"/>
        </w:rPr>
        <w:t>Jaspreet Kaur</w:t>
      </w:r>
    </w:p>
    <w:p w:rsidR="00FB010D" w:rsidP="001007FA" w14:paraId="4B662566" w14:textId="77777777">
      <w:pPr>
        <w:ind w:right="324"/>
        <w:jc w:val="both"/>
        <w:rPr>
          <w:rFonts w:ascii="Cambria" w:hAnsi="Cambria" w:cs="Arial"/>
          <w:bCs/>
          <w:sz w:val="26"/>
          <w:szCs w:val="26"/>
        </w:rPr>
      </w:pPr>
      <w:r w:rsidRPr="00FF0235">
        <w:rPr>
          <w:rFonts w:ascii="Cambria" w:hAnsi="Cambria" w:cs="Arial"/>
          <w:bCs/>
          <w:sz w:val="26"/>
          <w:szCs w:val="26"/>
        </w:rPr>
        <w:t>DOB- 6</w:t>
      </w:r>
      <w:r w:rsidRPr="00FF0235">
        <w:rPr>
          <w:rFonts w:ascii="Cambria" w:hAnsi="Cambria" w:cs="Arial"/>
          <w:bCs/>
          <w:sz w:val="26"/>
          <w:szCs w:val="26"/>
          <w:vertAlign w:val="superscript"/>
        </w:rPr>
        <w:t>th</w:t>
      </w:r>
      <w:r w:rsidRPr="00FF0235">
        <w:rPr>
          <w:rFonts w:ascii="Cambria" w:hAnsi="Cambria" w:cs="Arial"/>
          <w:bCs/>
          <w:sz w:val="26"/>
          <w:szCs w:val="26"/>
        </w:rPr>
        <w:t xml:space="preserve"> Oct 1988</w:t>
      </w:r>
    </w:p>
    <w:p w:rsidR="00AA60CC" w:rsidRPr="00FF0235" w:rsidP="001007FA" w14:paraId="28B5A282" w14:textId="77777777">
      <w:pPr>
        <w:ind w:right="324"/>
        <w:jc w:val="both"/>
        <w:rPr>
          <w:rFonts w:ascii="Cambria" w:hAnsi="Cambria" w:cs="Arial"/>
          <w:bCs/>
          <w:sz w:val="26"/>
          <w:szCs w:val="26"/>
        </w:rPr>
      </w:pPr>
      <w:r w:rsidRPr="00FF0235">
        <w:rPr>
          <w:rFonts w:ascii="Cambria" w:hAnsi="Cambria" w:cs="Arial"/>
          <w:bCs/>
          <w:sz w:val="26"/>
          <w:szCs w:val="26"/>
        </w:rPr>
        <w:t>Languages known- English</w:t>
      </w:r>
      <w:r w:rsidRPr="00FF0235" w:rsidR="001E64E2">
        <w:rPr>
          <w:rFonts w:ascii="Cambria" w:hAnsi="Cambria" w:cs="Arial"/>
          <w:bCs/>
          <w:sz w:val="26"/>
          <w:szCs w:val="26"/>
        </w:rPr>
        <w:t>, Hindi, Punjabi</w:t>
      </w:r>
    </w:p>
    <w:p w:rsidR="00AA60CC" w:rsidRPr="00FF0235" w:rsidP="00E06F57" w14:paraId="5B2810A5" w14:textId="77777777">
      <w:pPr>
        <w:shd w:val="clear" w:color="auto" w:fill="FFFFFF"/>
        <w:spacing w:before="100" w:beforeAutospacing="1" w:after="100" w:afterAutospacing="1"/>
        <w:jc w:val="both"/>
        <w:rPr>
          <w:rFonts w:ascii="Cambria" w:hAnsi="Cambria" w:cs="Arial"/>
          <w:color w:val="000000"/>
          <w:sz w:val="26"/>
          <w:szCs w:val="26"/>
        </w:rPr>
      </w:pPr>
    </w:p>
    <w:p w:rsidR="005A7CCE" w:rsidRPr="00FF0235" w:rsidP="00E06F57" w14:paraId="2B13655B" w14:textId="77777777">
      <w:pPr>
        <w:shd w:val="clear" w:color="auto" w:fill="FFFFFF"/>
        <w:spacing w:before="100" w:beforeAutospacing="1" w:after="100" w:afterAutospacing="1"/>
        <w:jc w:val="both"/>
        <w:rPr>
          <w:rFonts w:ascii="Cambria" w:hAnsi="Cambria" w:cs="Arial"/>
          <w:color w:val="000000"/>
          <w:sz w:val="26"/>
          <w:szCs w:val="26"/>
        </w:rPr>
      </w:pPr>
    </w:p>
    <w:bookmarkEnd w:id="0"/>
    <w:p w:rsidR="003C3119" w:rsidRPr="007F2A9F" w:rsidP="00E06F57" w14:paraId="22241E9D" w14:textId="77777777">
      <w:pPr>
        <w:jc w:val="both"/>
        <w:rPr>
          <w:rFonts w:ascii="Calibri" w:hAnsi="Calibri" w:cs="Arial"/>
          <w:color w:val="00000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5"/>
          </v:shape>
        </w:pict>
      </w:r>
    </w:p>
    <w:sectPr w:rsidSect="00535F5A">
      <w:headerReference w:type="default" r:id="rId6"/>
      <w:footerReference w:type="default" r:id="rId7"/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04F88" w14:paraId="66627A6B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B13DB" w:rsidP="00D8358C" w14:paraId="1330AA7B" w14:textId="77777777">
    <w:pPr>
      <w:pStyle w:val="Header"/>
    </w:pPr>
  </w:p>
  <w:p w:rsidR="00FB13DB" w:rsidP="00D8358C" w14:paraId="4D08EA3A" w14:textId="77777777">
    <w:pPr>
      <w:pStyle w:val="Header"/>
    </w:pPr>
  </w:p>
  <w:p w:rsidR="00FB13DB" w14:paraId="6A0EA01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5">
    <w:nsid w:val="00000007"/>
    <w:multiLevelType w:val="multilevel"/>
    <w:tmpl w:val="388E0A86"/>
    <w:name w:val="WW8Num10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/>
      </w:rPr>
    </w:lvl>
  </w:abstractNum>
  <w:abstractNum w:abstractNumId="6">
    <w:nsid w:val="00000008"/>
    <w:multiLevelType w:val="singleLevel"/>
    <w:tmpl w:val="00000008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</w:abstractNum>
  <w:abstractNum w:abstractNumId="8">
    <w:nsid w:val="09F70CE1"/>
    <w:multiLevelType w:val="hybridMultilevel"/>
    <w:tmpl w:val="CBBA17D2"/>
    <w:lvl w:ilvl="0">
      <w:start w:val="1"/>
      <w:numFmt w:val="bullet"/>
      <w:pStyle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293182"/>
    <w:multiLevelType w:val="multilevel"/>
    <w:tmpl w:val="F8BE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B804E9"/>
    <w:multiLevelType w:val="hybridMultilevel"/>
    <w:tmpl w:val="F668B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027D3F"/>
    <w:multiLevelType w:val="hybridMultilevel"/>
    <w:tmpl w:val="53847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A1927"/>
    <w:multiLevelType w:val="hybridMultilevel"/>
    <w:tmpl w:val="61243B4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8865D8"/>
    <w:multiLevelType w:val="hybridMultilevel"/>
    <w:tmpl w:val="BE9C0C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2578F"/>
    <w:multiLevelType w:val="multilevel"/>
    <w:tmpl w:val="8E42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4D5E64"/>
    <w:multiLevelType w:val="hybridMultilevel"/>
    <w:tmpl w:val="DB9C9B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B4D6B"/>
    <w:multiLevelType w:val="multilevel"/>
    <w:tmpl w:val="9EE2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>
    <w:nsid w:val="73252996"/>
    <w:multiLevelType w:val="hybridMultilevel"/>
    <w:tmpl w:val="76540FA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B3C7B6B"/>
    <w:multiLevelType w:val="multilevel"/>
    <w:tmpl w:val="14DE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8"/>
  </w:num>
  <w:num w:numId="3">
    <w:abstractNumId w:val="17"/>
  </w:num>
  <w:num w:numId="4">
    <w:abstractNumId w:val="19"/>
  </w:num>
  <w:num w:numId="5">
    <w:abstractNumId w:val="14"/>
  </w:num>
  <w:num w:numId="6">
    <w:abstractNumId w:val="9"/>
  </w:num>
  <w:num w:numId="7">
    <w:abstractNumId w:val="13"/>
  </w:num>
  <w:num w:numId="8">
    <w:abstractNumId w:val="16"/>
  </w:num>
  <w:num w:numId="9">
    <w:abstractNumId w:val="15"/>
  </w:num>
  <w:num w:numId="10">
    <w:abstractNumId w:val="11"/>
  </w:num>
  <w:num w:numId="11">
    <w:abstractNumId w:val="12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230"/>
  <w:drawingGridVerticalSpacing w:val="158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A0"/>
    <w:rsid w:val="000016A7"/>
    <w:rsid w:val="00003E16"/>
    <w:rsid w:val="00005024"/>
    <w:rsid w:val="00007A6B"/>
    <w:rsid w:val="00011388"/>
    <w:rsid w:val="00012F18"/>
    <w:rsid w:val="00012F2D"/>
    <w:rsid w:val="00013D5D"/>
    <w:rsid w:val="00017D09"/>
    <w:rsid w:val="000208F7"/>
    <w:rsid w:val="000213EB"/>
    <w:rsid w:val="0002219D"/>
    <w:rsid w:val="000275E2"/>
    <w:rsid w:val="0003140A"/>
    <w:rsid w:val="000325EC"/>
    <w:rsid w:val="0003324A"/>
    <w:rsid w:val="0003339F"/>
    <w:rsid w:val="0003617D"/>
    <w:rsid w:val="00042C4A"/>
    <w:rsid w:val="00044331"/>
    <w:rsid w:val="0004569D"/>
    <w:rsid w:val="00047351"/>
    <w:rsid w:val="000501E0"/>
    <w:rsid w:val="00054FBE"/>
    <w:rsid w:val="00057AF7"/>
    <w:rsid w:val="000613B2"/>
    <w:rsid w:val="000626B9"/>
    <w:rsid w:val="0006647A"/>
    <w:rsid w:val="00066709"/>
    <w:rsid w:val="000714A0"/>
    <w:rsid w:val="00073B54"/>
    <w:rsid w:val="00075DC1"/>
    <w:rsid w:val="0007674F"/>
    <w:rsid w:val="00077DDB"/>
    <w:rsid w:val="00081E8B"/>
    <w:rsid w:val="00091105"/>
    <w:rsid w:val="00092375"/>
    <w:rsid w:val="0009610F"/>
    <w:rsid w:val="000969FF"/>
    <w:rsid w:val="000979AC"/>
    <w:rsid w:val="000A75C8"/>
    <w:rsid w:val="000A7652"/>
    <w:rsid w:val="000A79D7"/>
    <w:rsid w:val="000B1CA8"/>
    <w:rsid w:val="000B4C62"/>
    <w:rsid w:val="000C06DB"/>
    <w:rsid w:val="000C1F2B"/>
    <w:rsid w:val="000C766C"/>
    <w:rsid w:val="000C77FB"/>
    <w:rsid w:val="000D7F53"/>
    <w:rsid w:val="000E1488"/>
    <w:rsid w:val="000F0833"/>
    <w:rsid w:val="000F094C"/>
    <w:rsid w:val="001007FA"/>
    <w:rsid w:val="00101EB9"/>
    <w:rsid w:val="00110375"/>
    <w:rsid w:val="00111F35"/>
    <w:rsid w:val="001132DB"/>
    <w:rsid w:val="00114822"/>
    <w:rsid w:val="00115B5A"/>
    <w:rsid w:val="00116010"/>
    <w:rsid w:val="00116FB6"/>
    <w:rsid w:val="001247F5"/>
    <w:rsid w:val="00126E89"/>
    <w:rsid w:val="0013122C"/>
    <w:rsid w:val="0013435E"/>
    <w:rsid w:val="001355AA"/>
    <w:rsid w:val="00142A52"/>
    <w:rsid w:val="0014357A"/>
    <w:rsid w:val="00146667"/>
    <w:rsid w:val="00147127"/>
    <w:rsid w:val="001476EA"/>
    <w:rsid w:val="00150E1D"/>
    <w:rsid w:val="00153374"/>
    <w:rsid w:val="00155492"/>
    <w:rsid w:val="00156166"/>
    <w:rsid w:val="0016292F"/>
    <w:rsid w:val="00162E61"/>
    <w:rsid w:val="001632B1"/>
    <w:rsid w:val="00163E38"/>
    <w:rsid w:val="00164D13"/>
    <w:rsid w:val="00167AB6"/>
    <w:rsid w:val="00171C5D"/>
    <w:rsid w:val="00171D10"/>
    <w:rsid w:val="0017388B"/>
    <w:rsid w:val="00173C50"/>
    <w:rsid w:val="00174AF2"/>
    <w:rsid w:val="001756F5"/>
    <w:rsid w:val="0017742A"/>
    <w:rsid w:val="00180971"/>
    <w:rsid w:val="00181AAA"/>
    <w:rsid w:val="00185AAD"/>
    <w:rsid w:val="00192CED"/>
    <w:rsid w:val="001A18D9"/>
    <w:rsid w:val="001B28C4"/>
    <w:rsid w:val="001B3917"/>
    <w:rsid w:val="001B4B49"/>
    <w:rsid w:val="001B6AC1"/>
    <w:rsid w:val="001C1133"/>
    <w:rsid w:val="001C655F"/>
    <w:rsid w:val="001C668B"/>
    <w:rsid w:val="001D0363"/>
    <w:rsid w:val="001D2C33"/>
    <w:rsid w:val="001D3029"/>
    <w:rsid w:val="001D4712"/>
    <w:rsid w:val="001E0723"/>
    <w:rsid w:val="001E20F3"/>
    <w:rsid w:val="001E64E2"/>
    <w:rsid w:val="001F7347"/>
    <w:rsid w:val="001F7D9D"/>
    <w:rsid w:val="00200D0C"/>
    <w:rsid w:val="002020B2"/>
    <w:rsid w:val="00202127"/>
    <w:rsid w:val="002043FC"/>
    <w:rsid w:val="00204F29"/>
    <w:rsid w:val="00212D1B"/>
    <w:rsid w:val="00221EB6"/>
    <w:rsid w:val="0022266B"/>
    <w:rsid w:val="00222994"/>
    <w:rsid w:val="00223848"/>
    <w:rsid w:val="00231A15"/>
    <w:rsid w:val="00234374"/>
    <w:rsid w:val="0023492A"/>
    <w:rsid w:val="00235DA6"/>
    <w:rsid w:val="002377EA"/>
    <w:rsid w:val="00241EF8"/>
    <w:rsid w:val="00243F5D"/>
    <w:rsid w:val="00250F2F"/>
    <w:rsid w:val="00251CEE"/>
    <w:rsid w:val="00253350"/>
    <w:rsid w:val="00254298"/>
    <w:rsid w:val="00260AA6"/>
    <w:rsid w:val="002613C4"/>
    <w:rsid w:val="00262FBB"/>
    <w:rsid w:val="00263470"/>
    <w:rsid w:val="00267676"/>
    <w:rsid w:val="00280070"/>
    <w:rsid w:val="00281578"/>
    <w:rsid w:val="0028431D"/>
    <w:rsid w:val="00286CFC"/>
    <w:rsid w:val="00286F53"/>
    <w:rsid w:val="002A042B"/>
    <w:rsid w:val="002A431F"/>
    <w:rsid w:val="002A7C6B"/>
    <w:rsid w:val="002B04FC"/>
    <w:rsid w:val="002B0A18"/>
    <w:rsid w:val="002B40C1"/>
    <w:rsid w:val="002B5020"/>
    <w:rsid w:val="002C3357"/>
    <w:rsid w:val="002C3EDC"/>
    <w:rsid w:val="002D49D4"/>
    <w:rsid w:val="002E37EE"/>
    <w:rsid w:val="002E4CBB"/>
    <w:rsid w:val="002F455C"/>
    <w:rsid w:val="002F4FDE"/>
    <w:rsid w:val="00302047"/>
    <w:rsid w:val="003044A8"/>
    <w:rsid w:val="0030569E"/>
    <w:rsid w:val="00305AC4"/>
    <w:rsid w:val="00311A33"/>
    <w:rsid w:val="003123D5"/>
    <w:rsid w:val="003144F3"/>
    <w:rsid w:val="003172DA"/>
    <w:rsid w:val="00317E67"/>
    <w:rsid w:val="00320378"/>
    <w:rsid w:val="00320E91"/>
    <w:rsid w:val="00324F52"/>
    <w:rsid w:val="0032694A"/>
    <w:rsid w:val="003305E0"/>
    <w:rsid w:val="003314ED"/>
    <w:rsid w:val="0033418D"/>
    <w:rsid w:val="00336D92"/>
    <w:rsid w:val="00341C24"/>
    <w:rsid w:val="00343007"/>
    <w:rsid w:val="00353A0F"/>
    <w:rsid w:val="00354EBB"/>
    <w:rsid w:val="003558C2"/>
    <w:rsid w:val="003563A6"/>
    <w:rsid w:val="00363114"/>
    <w:rsid w:val="0036368C"/>
    <w:rsid w:val="0037549C"/>
    <w:rsid w:val="00376D80"/>
    <w:rsid w:val="0038037A"/>
    <w:rsid w:val="00382CAF"/>
    <w:rsid w:val="00384CF8"/>
    <w:rsid w:val="003850CC"/>
    <w:rsid w:val="00385734"/>
    <w:rsid w:val="00385D59"/>
    <w:rsid w:val="003909F5"/>
    <w:rsid w:val="00390E8C"/>
    <w:rsid w:val="00397C3B"/>
    <w:rsid w:val="003A3FCA"/>
    <w:rsid w:val="003A7A46"/>
    <w:rsid w:val="003B1634"/>
    <w:rsid w:val="003B431E"/>
    <w:rsid w:val="003C3119"/>
    <w:rsid w:val="003C5140"/>
    <w:rsid w:val="003D42E2"/>
    <w:rsid w:val="003D5373"/>
    <w:rsid w:val="003D58B6"/>
    <w:rsid w:val="003E250C"/>
    <w:rsid w:val="003E6B7E"/>
    <w:rsid w:val="003F1A4B"/>
    <w:rsid w:val="003F65DC"/>
    <w:rsid w:val="003F7604"/>
    <w:rsid w:val="003F7BB3"/>
    <w:rsid w:val="00401621"/>
    <w:rsid w:val="00401651"/>
    <w:rsid w:val="00403256"/>
    <w:rsid w:val="00406106"/>
    <w:rsid w:val="00412B60"/>
    <w:rsid w:val="0041719E"/>
    <w:rsid w:val="00423565"/>
    <w:rsid w:val="00426180"/>
    <w:rsid w:val="00427389"/>
    <w:rsid w:val="00434FB0"/>
    <w:rsid w:val="004358E5"/>
    <w:rsid w:val="00435AB8"/>
    <w:rsid w:val="00437595"/>
    <w:rsid w:val="00444BF8"/>
    <w:rsid w:val="00444ED1"/>
    <w:rsid w:val="00445F7D"/>
    <w:rsid w:val="00446A3D"/>
    <w:rsid w:val="00446F5E"/>
    <w:rsid w:val="00447526"/>
    <w:rsid w:val="0045217A"/>
    <w:rsid w:val="00454EB7"/>
    <w:rsid w:val="00457C90"/>
    <w:rsid w:val="0046191F"/>
    <w:rsid w:val="00461B9A"/>
    <w:rsid w:val="00462AFB"/>
    <w:rsid w:val="0046470A"/>
    <w:rsid w:val="0046691A"/>
    <w:rsid w:val="00466F45"/>
    <w:rsid w:val="00477CFC"/>
    <w:rsid w:val="00481704"/>
    <w:rsid w:val="00490613"/>
    <w:rsid w:val="00491616"/>
    <w:rsid w:val="00492DCB"/>
    <w:rsid w:val="00493913"/>
    <w:rsid w:val="00494F11"/>
    <w:rsid w:val="0049605F"/>
    <w:rsid w:val="004977C3"/>
    <w:rsid w:val="00497D0D"/>
    <w:rsid w:val="004A2768"/>
    <w:rsid w:val="004A3893"/>
    <w:rsid w:val="004A5F10"/>
    <w:rsid w:val="004A6307"/>
    <w:rsid w:val="004B0488"/>
    <w:rsid w:val="004B1A13"/>
    <w:rsid w:val="004B6DB9"/>
    <w:rsid w:val="004B7C30"/>
    <w:rsid w:val="004B7E25"/>
    <w:rsid w:val="004C5CC0"/>
    <w:rsid w:val="004C5FD4"/>
    <w:rsid w:val="004D2BFD"/>
    <w:rsid w:val="004E04CF"/>
    <w:rsid w:val="004E1B32"/>
    <w:rsid w:val="004E2C5F"/>
    <w:rsid w:val="004E3F6D"/>
    <w:rsid w:val="004E677E"/>
    <w:rsid w:val="004F3F08"/>
    <w:rsid w:val="004F7077"/>
    <w:rsid w:val="0050200B"/>
    <w:rsid w:val="00505C66"/>
    <w:rsid w:val="005118B6"/>
    <w:rsid w:val="005150B0"/>
    <w:rsid w:val="00516F3D"/>
    <w:rsid w:val="005230DE"/>
    <w:rsid w:val="0052335B"/>
    <w:rsid w:val="0052697B"/>
    <w:rsid w:val="005336D7"/>
    <w:rsid w:val="00534F77"/>
    <w:rsid w:val="005358A5"/>
    <w:rsid w:val="00535F5A"/>
    <w:rsid w:val="0053690B"/>
    <w:rsid w:val="00540800"/>
    <w:rsid w:val="00542288"/>
    <w:rsid w:val="00543A14"/>
    <w:rsid w:val="00550644"/>
    <w:rsid w:val="00557C9C"/>
    <w:rsid w:val="00565E45"/>
    <w:rsid w:val="00567E95"/>
    <w:rsid w:val="00570CD7"/>
    <w:rsid w:val="00573E94"/>
    <w:rsid w:val="00575AE2"/>
    <w:rsid w:val="00580E79"/>
    <w:rsid w:val="005819EF"/>
    <w:rsid w:val="00585676"/>
    <w:rsid w:val="00590455"/>
    <w:rsid w:val="00590DB5"/>
    <w:rsid w:val="00590E03"/>
    <w:rsid w:val="00590F7B"/>
    <w:rsid w:val="0059306B"/>
    <w:rsid w:val="00594DB6"/>
    <w:rsid w:val="005965C4"/>
    <w:rsid w:val="00596709"/>
    <w:rsid w:val="005A39F2"/>
    <w:rsid w:val="005A7CCE"/>
    <w:rsid w:val="005B449A"/>
    <w:rsid w:val="005B72DB"/>
    <w:rsid w:val="005C018E"/>
    <w:rsid w:val="005C0962"/>
    <w:rsid w:val="005C339E"/>
    <w:rsid w:val="005D2A29"/>
    <w:rsid w:val="005D2D60"/>
    <w:rsid w:val="005D473F"/>
    <w:rsid w:val="005D50E6"/>
    <w:rsid w:val="005E0521"/>
    <w:rsid w:val="005E0B05"/>
    <w:rsid w:val="005E4ACF"/>
    <w:rsid w:val="005E6AC2"/>
    <w:rsid w:val="005E72FF"/>
    <w:rsid w:val="005F0514"/>
    <w:rsid w:val="005F4CE0"/>
    <w:rsid w:val="005F6AEC"/>
    <w:rsid w:val="005F7FE0"/>
    <w:rsid w:val="00600A38"/>
    <w:rsid w:val="00601175"/>
    <w:rsid w:val="00601CC8"/>
    <w:rsid w:val="0060433A"/>
    <w:rsid w:val="006054E9"/>
    <w:rsid w:val="00612E24"/>
    <w:rsid w:val="006146C8"/>
    <w:rsid w:val="00614829"/>
    <w:rsid w:val="00614A8A"/>
    <w:rsid w:val="00623065"/>
    <w:rsid w:val="00626975"/>
    <w:rsid w:val="00627EC7"/>
    <w:rsid w:val="00630FD0"/>
    <w:rsid w:val="00633260"/>
    <w:rsid w:val="006363C9"/>
    <w:rsid w:val="00636AD6"/>
    <w:rsid w:val="006452F3"/>
    <w:rsid w:val="0064694D"/>
    <w:rsid w:val="00646C3A"/>
    <w:rsid w:val="00651B2A"/>
    <w:rsid w:val="006525BF"/>
    <w:rsid w:val="00652767"/>
    <w:rsid w:val="006540DF"/>
    <w:rsid w:val="00655D95"/>
    <w:rsid w:val="00655F3D"/>
    <w:rsid w:val="00660EE0"/>
    <w:rsid w:val="0066185C"/>
    <w:rsid w:val="00661D43"/>
    <w:rsid w:val="006644E7"/>
    <w:rsid w:val="00664C4C"/>
    <w:rsid w:val="0067159C"/>
    <w:rsid w:val="00672324"/>
    <w:rsid w:val="00675F10"/>
    <w:rsid w:val="006823AC"/>
    <w:rsid w:val="00683C7C"/>
    <w:rsid w:val="00687DF5"/>
    <w:rsid w:val="00691029"/>
    <w:rsid w:val="00691286"/>
    <w:rsid w:val="00692F23"/>
    <w:rsid w:val="0069413E"/>
    <w:rsid w:val="00694CAF"/>
    <w:rsid w:val="0069774C"/>
    <w:rsid w:val="006A161B"/>
    <w:rsid w:val="006A3752"/>
    <w:rsid w:val="006A45B6"/>
    <w:rsid w:val="006B0E72"/>
    <w:rsid w:val="006B1C57"/>
    <w:rsid w:val="006B3BBE"/>
    <w:rsid w:val="006C2A69"/>
    <w:rsid w:val="006D2637"/>
    <w:rsid w:val="006D3B92"/>
    <w:rsid w:val="006E0E76"/>
    <w:rsid w:val="006E18B3"/>
    <w:rsid w:val="006F120F"/>
    <w:rsid w:val="006F1A73"/>
    <w:rsid w:val="006F4F7A"/>
    <w:rsid w:val="006F6F21"/>
    <w:rsid w:val="006F77F8"/>
    <w:rsid w:val="0070083F"/>
    <w:rsid w:val="0070120E"/>
    <w:rsid w:val="0070324C"/>
    <w:rsid w:val="007054A7"/>
    <w:rsid w:val="00711EE6"/>
    <w:rsid w:val="007124B4"/>
    <w:rsid w:val="0071433A"/>
    <w:rsid w:val="00726FC5"/>
    <w:rsid w:val="00727667"/>
    <w:rsid w:val="007349A5"/>
    <w:rsid w:val="00735F10"/>
    <w:rsid w:val="00740C5F"/>
    <w:rsid w:val="00740F61"/>
    <w:rsid w:val="00742534"/>
    <w:rsid w:val="00742C5D"/>
    <w:rsid w:val="00743112"/>
    <w:rsid w:val="00743B0C"/>
    <w:rsid w:val="00746DFE"/>
    <w:rsid w:val="00747C75"/>
    <w:rsid w:val="00751928"/>
    <w:rsid w:val="007545A0"/>
    <w:rsid w:val="00754F3B"/>
    <w:rsid w:val="0075545D"/>
    <w:rsid w:val="00755FB0"/>
    <w:rsid w:val="00756001"/>
    <w:rsid w:val="007600E0"/>
    <w:rsid w:val="007614DC"/>
    <w:rsid w:val="00770EDD"/>
    <w:rsid w:val="00772796"/>
    <w:rsid w:val="007743A4"/>
    <w:rsid w:val="007753DB"/>
    <w:rsid w:val="00775962"/>
    <w:rsid w:val="007774E0"/>
    <w:rsid w:val="00784AB2"/>
    <w:rsid w:val="00787A69"/>
    <w:rsid w:val="00791F3B"/>
    <w:rsid w:val="00794806"/>
    <w:rsid w:val="00797AC6"/>
    <w:rsid w:val="007A1873"/>
    <w:rsid w:val="007A3BE5"/>
    <w:rsid w:val="007A3FF8"/>
    <w:rsid w:val="007A5304"/>
    <w:rsid w:val="007A660D"/>
    <w:rsid w:val="007B0BD2"/>
    <w:rsid w:val="007B4AF2"/>
    <w:rsid w:val="007B5450"/>
    <w:rsid w:val="007B6FF1"/>
    <w:rsid w:val="007C110E"/>
    <w:rsid w:val="007C3D0D"/>
    <w:rsid w:val="007C3F41"/>
    <w:rsid w:val="007D0407"/>
    <w:rsid w:val="007D0922"/>
    <w:rsid w:val="007D6B83"/>
    <w:rsid w:val="007E162A"/>
    <w:rsid w:val="007E1B07"/>
    <w:rsid w:val="007E293B"/>
    <w:rsid w:val="007E3284"/>
    <w:rsid w:val="007E559A"/>
    <w:rsid w:val="007E616A"/>
    <w:rsid w:val="007F032C"/>
    <w:rsid w:val="007F2A9F"/>
    <w:rsid w:val="007F3897"/>
    <w:rsid w:val="007F76A3"/>
    <w:rsid w:val="00802072"/>
    <w:rsid w:val="008045BE"/>
    <w:rsid w:val="00806320"/>
    <w:rsid w:val="00810599"/>
    <w:rsid w:val="008128AD"/>
    <w:rsid w:val="00813C85"/>
    <w:rsid w:val="008158A9"/>
    <w:rsid w:val="008171C5"/>
    <w:rsid w:val="008176F2"/>
    <w:rsid w:val="00821634"/>
    <w:rsid w:val="00822322"/>
    <w:rsid w:val="00826ACC"/>
    <w:rsid w:val="00833A61"/>
    <w:rsid w:val="00856E7E"/>
    <w:rsid w:val="00856F44"/>
    <w:rsid w:val="00860013"/>
    <w:rsid w:val="00863069"/>
    <w:rsid w:val="00870C9B"/>
    <w:rsid w:val="0087142C"/>
    <w:rsid w:val="00884584"/>
    <w:rsid w:val="00897705"/>
    <w:rsid w:val="00897B8E"/>
    <w:rsid w:val="008A019B"/>
    <w:rsid w:val="008A02F8"/>
    <w:rsid w:val="008A0F62"/>
    <w:rsid w:val="008A213D"/>
    <w:rsid w:val="008A5272"/>
    <w:rsid w:val="008A659E"/>
    <w:rsid w:val="008B14FB"/>
    <w:rsid w:val="008B603C"/>
    <w:rsid w:val="008B6484"/>
    <w:rsid w:val="008C0190"/>
    <w:rsid w:val="008C3D53"/>
    <w:rsid w:val="008C4825"/>
    <w:rsid w:val="008C6EC4"/>
    <w:rsid w:val="008D2514"/>
    <w:rsid w:val="008D2E9D"/>
    <w:rsid w:val="008D5195"/>
    <w:rsid w:val="008E26F1"/>
    <w:rsid w:val="008E2C60"/>
    <w:rsid w:val="008E3ABE"/>
    <w:rsid w:val="008E40CF"/>
    <w:rsid w:val="008E6A32"/>
    <w:rsid w:val="008F0E6F"/>
    <w:rsid w:val="008F1971"/>
    <w:rsid w:val="009036EF"/>
    <w:rsid w:val="00905B29"/>
    <w:rsid w:val="00906FE3"/>
    <w:rsid w:val="00912E7D"/>
    <w:rsid w:val="00916DB4"/>
    <w:rsid w:val="00921072"/>
    <w:rsid w:val="00921813"/>
    <w:rsid w:val="009232A3"/>
    <w:rsid w:val="00923B8A"/>
    <w:rsid w:val="0093160E"/>
    <w:rsid w:val="00932BCD"/>
    <w:rsid w:val="009358EF"/>
    <w:rsid w:val="00935E8C"/>
    <w:rsid w:val="0093743C"/>
    <w:rsid w:val="00940610"/>
    <w:rsid w:val="0094305A"/>
    <w:rsid w:val="00944B13"/>
    <w:rsid w:val="00947D4C"/>
    <w:rsid w:val="00951260"/>
    <w:rsid w:val="00952AB8"/>
    <w:rsid w:val="00962E1F"/>
    <w:rsid w:val="0096790E"/>
    <w:rsid w:val="0097014C"/>
    <w:rsid w:val="00972C0E"/>
    <w:rsid w:val="00972F35"/>
    <w:rsid w:val="00976B1C"/>
    <w:rsid w:val="00977BC1"/>
    <w:rsid w:val="009855FC"/>
    <w:rsid w:val="0098799B"/>
    <w:rsid w:val="0099044D"/>
    <w:rsid w:val="00990485"/>
    <w:rsid w:val="00991448"/>
    <w:rsid w:val="009933AB"/>
    <w:rsid w:val="00994430"/>
    <w:rsid w:val="009A0AD7"/>
    <w:rsid w:val="009A1839"/>
    <w:rsid w:val="009A37DA"/>
    <w:rsid w:val="009A4C0A"/>
    <w:rsid w:val="009A6228"/>
    <w:rsid w:val="009B126B"/>
    <w:rsid w:val="009B127C"/>
    <w:rsid w:val="009B71CE"/>
    <w:rsid w:val="009C4E8D"/>
    <w:rsid w:val="009C56F9"/>
    <w:rsid w:val="009C7BF5"/>
    <w:rsid w:val="009D0CA7"/>
    <w:rsid w:val="009D4E68"/>
    <w:rsid w:val="009D5A9D"/>
    <w:rsid w:val="009D729D"/>
    <w:rsid w:val="009E7D04"/>
    <w:rsid w:val="00A003A7"/>
    <w:rsid w:val="00A01C1E"/>
    <w:rsid w:val="00A03B8C"/>
    <w:rsid w:val="00A04B3B"/>
    <w:rsid w:val="00A04B77"/>
    <w:rsid w:val="00A07487"/>
    <w:rsid w:val="00A21248"/>
    <w:rsid w:val="00A214F0"/>
    <w:rsid w:val="00A218A7"/>
    <w:rsid w:val="00A23536"/>
    <w:rsid w:val="00A241F9"/>
    <w:rsid w:val="00A2452E"/>
    <w:rsid w:val="00A27131"/>
    <w:rsid w:val="00A32FE8"/>
    <w:rsid w:val="00A3323D"/>
    <w:rsid w:val="00A37FC5"/>
    <w:rsid w:val="00A426FD"/>
    <w:rsid w:val="00A42FA4"/>
    <w:rsid w:val="00A44286"/>
    <w:rsid w:val="00A4553B"/>
    <w:rsid w:val="00A45948"/>
    <w:rsid w:val="00A50476"/>
    <w:rsid w:val="00A52395"/>
    <w:rsid w:val="00A53066"/>
    <w:rsid w:val="00A55B75"/>
    <w:rsid w:val="00A578EF"/>
    <w:rsid w:val="00A57C38"/>
    <w:rsid w:val="00A60D3B"/>
    <w:rsid w:val="00A64F98"/>
    <w:rsid w:val="00A735FA"/>
    <w:rsid w:val="00A73D5F"/>
    <w:rsid w:val="00A7541B"/>
    <w:rsid w:val="00A81295"/>
    <w:rsid w:val="00A815B7"/>
    <w:rsid w:val="00A8602F"/>
    <w:rsid w:val="00A90FDB"/>
    <w:rsid w:val="00A91C2B"/>
    <w:rsid w:val="00A96C17"/>
    <w:rsid w:val="00AA06AD"/>
    <w:rsid w:val="00AA1C32"/>
    <w:rsid w:val="00AA60CC"/>
    <w:rsid w:val="00AA6366"/>
    <w:rsid w:val="00AB00D8"/>
    <w:rsid w:val="00AC1B82"/>
    <w:rsid w:val="00AC43B8"/>
    <w:rsid w:val="00AC4457"/>
    <w:rsid w:val="00AC7B5E"/>
    <w:rsid w:val="00AD495D"/>
    <w:rsid w:val="00AE049B"/>
    <w:rsid w:val="00AE1929"/>
    <w:rsid w:val="00AE1B8E"/>
    <w:rsid w:val="00AE64EC"/>
    <w:rsid w:val="00AF4B68"/>
    <w:rsid w:val="00AF4C59"/>
    <w:rsid w:val="00AF64D9"/>
    <w:rsid w:val="00AF688A"/>
    <w:rsid w:val="00B00520"/>
    <w:rsid w:val="00B04C39"/>
    <w:rsid w:val="00B05994"/>
    <w:rsid w:val="00B15B43"/>
    <w:rsid w:val="00B170B6"/>
    <w:rsid w:val="00B17C1C"/>
    <w:rsid w:val="00B21AA5"/>
    <w:rsid w:val="00B2273D"/>
    <w:rsid w:val="00B27B2B"/>
    <w:rsid w:val="00B314B4"/>
    <w:rsid w:val="00B32406"/>
    <w:rsid w:val="00B356E9"/>
    <w:rsid w:val="00B37ED9"/>
    <w:rsid w:val="00B41B25"/>
    <w:rsid w:val="00B45295"/>
    <w:rsid w:val="00B46817"/>
    <w:rsid w:val="00B47DD8"/>
    <w:rsid w:val="00B47E57"/>
    <w:rsid w:val="00B54C66"/>
    <w:rsid w:val="00B55BE8"/>
    <w:rsid w:val="00B56765"/>
    <w:rsid w:val="00B64725"/>
    <w:rsid w:val="00B67536"/>
    <w:rsid w:val="00B676CA"/>
    <w:rsid w:val="00B70A39"/>
    <w:rsid w:val="00B75634"/>
    <w:rsid w:val="00B75994"/>
    <w:rsid w:val="00B816E1"/>
    <w:rsid w:val="00B83844"/>
    <w:rsid w:val="00B87977"/>
    <w:rsid w:val="00B97608"/>
    <w:rsid w:val="00B9770B"/>
    <w:rsid w:val="00B97D2F"/>
    <w:rsid w:val="00BB0B0F"/>
    <w:rsid w:val="00BB1867"/>
    <w:rsid w:val="00BB4B57"/>
    <w:rsid w:val="00BC5B0A"/>
    <w:rsid w:val="00BC6BE0"/>
    <w:rsid w:val="00BD53A8"/>
    <w:rsid w:val="00BD6559"/>
    <w:rsid w:val="00BD7293"/>
    <w:rsid w:val="00BF28A2"/>
    <w:rsid w:val="00BF349D"/>
    <w:rsid w:val="00BF4483"/>
    <w:rsid w:val="00BF62D6"/>
    <w:rsid w:val="00C00E00"/>
    <w:rsid w:val="00C00F56"/>
    <w:rsid w:val="00C01D6C"/>
    <w:rsid w:val="00C02FDE"/>
    <w:rsid w:val="00C032E0"/>
    <w:rsid w:val="00C03DBB"/>
    <w:rsid w:val="00C04ACC"/>
    <w:rsid w:val="00C125F9"/>
    <w:rsid w:val="00C12AF4"/>
    <w:rsid w:val="00C2242E"/>
    <w:rsid w:val="00C25511"/>
    <w:rsid w:val="00C333AA"/>
    <w:rsid w:val="00C3572E"/>
    <w:rsid w:val="00C35A73"/>
    <w:rsid w:val="00C36BC3"/>
    <w:rsid w:val="00C372C9"/>
    <w:rsid w:val="00C412DE"/>
    <w:rsid w:val="00C4159A"/>
    <w:rsid w:val="00C445DB"/>
    <w:rsid w:val="00C446A1"/>
    <w:rsid w:val="00C44BA9"/>
    <w:rsid w:val="00C46C5A"/>
    <w:rsid w:val="00C547AF"/>
    <w:rsid w:val="00C600F3"/>
    <w:rsid w:val="00C60FD3"/>
    <w:rsid w:val="00C61833"/>
    <w:rsid w:val="00C62D43"/>
    <w:rsid w:val="00C646DB"/>
    <w:rsid w:val="00C65131"/>
    <w:rsid w:val="00C6573C"/>
    <w:rsid w:val="00C6779C"/>
    <w:rsid w:val="00C70BDF"/>
    <w:rsid w:val="00C8454B"/>
    <w:rsid w:val="00C85C25"/>
    <w:rsid w:val="00C86997"/>
    <w:rsid w:val="00C935AA"/>
    <w:rsid w:val="00C94DDC"/>
    <w:rsid w:val="00C95CEA"/>
    <w:rsid w:val="00C97EA1"/>
    <w:rsid w:val="00CA2744"/>
    <w:rsid w:val="00CA755D"/>
    <w:rsid w:val="00CA7F8D"/>
    <w:rsid w:val="00CB193C"/>
    <w:rsid w:val="00CB1941"/>
    <w:rsid w:val="00CB291C"/>
    <w:rsid w:val="00CB36AE"/>
    <w:rsid w:val="00CB382A"/>
    <w:rsid w:val="00CC7851"/>
    <w:rsid w:val="00CD0133"/>
    <w:rsid w:val="00CD2C32"/>
    <w:rsid w:val="00CD3558"/>
    <w:rsid w:val="00CD462B"/>
    <w:rsid w:val="00CD69B1"/>
    <w:rsid w:val="00CE0255"/>
    <w:rsid w:val="00CE6E9F"/>
    <w:rsid w:val="00CE7B66"/>
    <w:rsid w:val="00CF0B05"/>
    <w:rsid w:val="00CF0CC6"/>
    <w:rsid w:val="00CF22B3"/>
    <w:rsid w:val="00CF2D15"/>
    <w:rsid w:val="00CF347D"/>
    <w:rsid w:val="00D008E2"/>
    <w:rsid w:val="00D01A62"/>
    <w:rsid w:val="00D0293B"/>
    <w:rsid w:val="00D0578D"/>
    <w:rsid w:val="00D07583"/>
    <w:rsid w:val="00D07682"/>
    <w:rsid w:val="00D12A25"/>
    <w:rsid w:val="00D14623"/>
    <w:rsid w:val="00D14CB2"/>
    <w:rsid w:val="00D1700E"/>
    <w:rsid w:val="00D179FA"/>
    <w:rsid w:val="00D26022"/>
    <w:rsid w:val="00D26755"/>
    <w:rsid w:val="00D2780F"/>
    <w:rsid w:val="00D34C4C"/>
    <w:rsid w:val="00D35895"/>
    <w:rsid w:val="00D37D52"/>
    <w:rsid w:val="00D41E0C"/>
    <w:rsid w:val="00D4543C"/>
    <w:rsid w:val="00D55136"/>
    <w:rsid w:val="00D6121C"/>
    <w:rsid w:val="00D644C9"/>
    <w:rsid w:val="00D71A6E"/>
    <w:rsid w:val="00D73009"/>
    <w:rsid w:val="00D76A54"/>
    <w:rsid w:val="00D77A96"/>
    <w:rsid w:val="00D82380"/>
    <w:rsid w:val="00D823B3"/>
    <w:rsid w:val="00D829A4"/>
    <w:rsid w:val="00D8358C"/>
    <w:rsid w:val="00D85124"/>
    <w:rsid w:val="00D8707D"/>
    <w:rsid w:val="00D87105"/>
    <w:rsid w:val="00DA079E"/>
    <w:rsid w:val="00DA1C85"/>
    <w:rsid w:val="00DA1E2A"/>
    <w:rsid w:val="00DA372A"/>
    <w:rsid w:val="00DA3F8C"/>
    <w:rsid w:val="00DA6F14"/>
    <w:rsid w:val="00DB0B49"/>
    <w:rsid w:val="00DB116A"/>
    <w:rsid w:val="00DB1C5D"/>
    <w:rsid w:val="00DB4B61"/>
    <w:rsid w:val="00DB5062"/>
    <w:rsid w:val="00DB52C1"/>
    <w:rsid w:val="00DB755A"/>
    <w:rsid w:val="00DB7D8E"/>
    <w:rsid w:val="00DC1A52"/>
    <w:rsid w:val="00DC463D"/>
    <w:rsid w:val="00DC4C94"/>
    <w:rsid w:val="00DC54EC"/>
    <w:rsid w:val="00DC63D1"/>
    <w:rsid w:val="00DD126F"/>
    <w:rsid w:val="00DD4D0A"/>
    <w:rsid w:val="00DE1348"/>
    <w:rsid w:val="00DE1F0E"/>
    <w:rsid w:val="00DE26A8"/>
    <w:rsid w:val="00DE5EB4"/>
    <w:rsid w:val="00DE7736"/>
    <w:rsid w:val="00DF00AB"/>
    <w:rsid w:val="00DF28D6"/>
    <w:rsid w:val="00DF3669"/>
    <w:rsid w:val="00DF4E50"/>
    <w:rsid w:val="00DF506C"/>
    <w:rsid w:val="00DF5F28"/>
    <w:rsid w:val="00DF7825"/>
    <w:rsid w:val="00E00D71"/>
    <w:rsid w:val="00E04A4C"/>
    <w:rsid w:val="00E04E59"/>
    <w:rsid w:val="00E06F57"/>
    <w:rsid w:val="00E11994"/>
    <w:rsid w:val="00E14287"/>
    <w:rsid w:val="00E16C76"/>
    <w:rsid w:val="00E22349"/>
    <w:rsid w:val="00E22437"/>
    <w:rsid w:val="00E22794"/>
    <w:rsid w:val="00E2292D"/>
    <w:rsid w:val="00E22E37"/>
    <w:rsid w:val="00E244A4"/>
    <w:rsid w:val="00E24917"/>
    <w:rsid w:val="00E27121"/>
    <w:rsid w:val="00E27934"/>
    <w:rsid w:val="00E42A24"/>
    <w:rsid w:val="00E44AC8"/>
    <w:rsid w:val="00E50F21"/>
    <w:rsid w:val="00E5760A"/>
    <w:rsid w:val="00E57F7D"/>
    <w:rsid w:val="00E60074"/>
    <w:rsid w:val="00E644D7"/>
    <w:rsid w:val="00E64EDB"/>
    <w:rsid w:val="00E70D84"/>
    <w:rsid w:val="00E72900"/>
    <w:rsid w:val="00E77A21"/>
    <w:rsid w:val="00E85DC2"/>
    <w:rsid w:val="00E86240"/>
    <w:rsid w:val="00E90779"/>
    <w:rsid w:val="00E91F05"/>
    <w:rsid w:val="00E92CB0"/>
    <w:rsid w:val="00E973B3"/>
    <w:rsid w:val="00EA095F"/>
    <w:rsid w:val="00EA17DD"/>
    <w:rsid w:val="00EA2163"/>
    <w:rsid w:val="00EB26A7"/>
    <w:rsid w:val="00EB3D17"/>
    <w:rsid w:val="00EB6541"/>
    <w:rsid w:val="00EB6CC6"/>
    <w:rsid w:val="00EB7B44"/>
    <w:rsid w:val="00EB7E40"/>
    <w:rsid w:val="00EC2C04"/>
    <w:rsid w:val="00EC77BB"/>
    <w:rsid w:val="00ED253E"/>
    <w:rsid w:val="00ED5FE3"/>
    <w:rsid w:val="00ED6A5A"/>
    <w:rsid w:val="00EE2E78"/>
    <w:rsid w:val="00EE320B"/>
    <w:rsid w:val="00EE4F1F"/>
    <w:rsid w:val="00EE524D"/>
    <w:rsid w:val="00EE69F7"/>
    <w:rsid w:val="00EF0362"/>
    <w:rsid w:val="00EF10C6"/>
    <w:rsid w:val="00EF43E4"/>
    <w:rsid w:val="00EF623B"/>
    <w:rsid w:val="00EF6289"/>
    <w:rsid w:val="00F02510"/>
    <w:rsid w:val="00F0256D"/>
    <w:rsid w:val="00F04F88"/>
    <w:rsid w:val="00F06C19"/>
    <w:rsid w:val="00F07982"/>
    <w:rsid w:val="00F13871"/>
    <w:rsid w:val="00F14686"/>
    <w:rsid w:val="00F15C2E"/>
    <w:rsid w:val="00F20EE7"/>
    <w:rsid w:val="00F22DEE"/>
    <w:rsid w:val="00F30F46"/>
    <w:rsid w:val="00F3280F"/>
    <w:rsid w:val="00F37340"/>
    <w:rsid w:val="00F4151D"/>
    <w:rsid w:val="00F4383E"/>
    <w:rsid w:val="00F43D3F"/>
    <w:rsid w:val="00F522CF"/>
    <w:rsid w:val="00F55BBA"/>
    <w:rsid w:val="00F60B52"/>
    <w:rsid w:val="00F62ABD"/>
    <w:rsid w:val="00F62B9A"/>
    <w:rsid w:val="00F71F3D"/>
    <w:rsid w:val="00F823F2"/>
    <w:rsid w:val="00F82E95"/>
    <w:rsid w:val="00F851A0"/>
    <w:rsid w:val="00F86C21"/>
    <w:rsid w:val="00F928AF"/>
    <w:rsid w:val="00F93644"/>
    <w:rsid w:val="00F954DC"/>
    <w:rsid w:val="00F95768"/>
    <w:rsid w:val="00F978BD"/>
    <w:rsid w:val="00F97E13"/>
    <w:rsid w:val="00FA1DAF"/>
    <w:rsid w:val="00FA5BFF"/>
    <w:rsid w:val="00FB010D"/>
    <w:rsid w:val="00FB0F47"/>
    <w:rsid w:val="00FB13DB"/>
    <w:rsid w:val="00FB785A"/>
    <w:rsid w:val="00FC0CBF"/>
    <w:rsid w:val="00FC514F"/>
    <w:rsid w:val="00FD0DE8"/>
    <w:rsid w:val="00FD0EC8"/>
    <w:rsid w:val="00FD20E5"/>
    <w:rsid w:val="00FE0C8A"/>
    <w:rsid w:val="00FE16B6"/>
    <w:rsid w:val="00FE41B8"/>
    <w:rsid w:val="00FE431E"/>
    <w:rsid w:val="00FE4C2D"/>
    <w:rsid w:val="00FE5CAE"/>
    <w:rsid w:val="00FE6310"/>
    <w:rsid w:val="00FE766E"/>
    <w:rsid w:val="00FE7F1D"/>
    <w:rsid w:val="00FF0235"/>
    <w:rsid w:val="00FF5125"/>
    <w:rsid w:val="00FF76E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01FF7850-748F-40DE-9D92-347C18F1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127"/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851A0"/>
    <w:pPr>
      <w:keepNext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F851A0"/>
    <w:pPr>
      <w:keepNext/>
      <w:outlineLvl w:val="1"/>
    </w:pPr>
    <w:rPr>
      <w:rFonts w:cs="Arial"/>
      <w:b/>
      <w:bCs/>
      <w:iCs/>
      <w:color w:val="333399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851A0"/>
    <w:rPr>
      <w:color w:val="0000FF"/>
      <w:u w:val="single"/>
    </w:rPr>
  </w:style>
  <w:style w:type="table" w:styleId="TableGrid">
    <w:name w:val="Table Grid"/>
    <w:basedOn w:val="TableNormal"/>
    <w:rsid w:val="00F85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081E8B"/>
    <w:pPr>
      <w:ind w:left="360"/>
    </w:pPr>
    <w:rPr>
      <w:sz w:val="18"/>
      <w:szCs w:val="20"/>
      <w:lang w:val="en-GB"/>
    </w:rPr>
  </w:style>
  <w:style w:type="paragraph" w:styleId="PlainText">
    <w:name w:val="Plain Text"/>
    <w:basedOn w:val="Normal"/>
    <w:rsid w:val="00412B60"/>
    <w:rPr>
      <w:rFonts w:ascii="Courier New" w:hAnsi="Courier New"/>
      <w:szCs w:val="20"/>
    </w:rPr>
  </w:style>
  <w:style w:type="paragraph" w:customStyle="1" w:styleId="Name">
    <w:name w:val="Name"/>
    <w:basedOn w:val="BodyText"/>
    <w:rsid w:val="00AC7B5E"/>
    <w:pPr>
      <w:pBdr>
        <w:bottom w:val="single" w:sz="6" w:space="1" w:color="auto"/>
      </w:pBdr>
      <w:autoSpaceDE w:val="0"/>
      <w:autoSpaceDN w:val="0"/>
      <w:spacing w:before="120" w:after="360"/>
      <w:jc w:val="center"/>
    </w:pPr>
    <w:rPr>
      <w:rFonts w:ascii="Arial" w:hAnsi="Arial" w:cs="Arial"/>
      <w:smallCaps/>
      <w:sz w:val="28"/>
      <w:szCs w:val="28"/>
    </w:rPr>
  </w:style>
  <w:style w:type="paragraph" w:styleId="BodyText">
    <w:name w:val="Body Text"/>
    <w:basedOn w:val="Normal"/>
    <w:link w:val="BodyTextChar"/>
    <w:rsid w:val="00AC7B5E"/>
    <w:pPr>
      <w:spacing w:after="120"/>
    </w:pPr>
  </w:style>
  <w:style w:type="character" w:customStyle="1" w:styleId="BodyTextChar">
    <w:name w:val="Body Text Char"/>
    <w:link w:val="BodyText"/>
    <w:rsid w:val="00AC7B5E"/>
    <w:rPr>
      <w:rFonts w:ascii="Verdana" w:hAnsi="Verdana"/>
      <w:szCs w:val="24"/>
    </w:rPr>
  </w:style>
  <w:style w:type="paragraph" w:customStyle="1" w:styleId="Bullet">
    <w:name w:val="Bullet"/>
    <w:basedOn w:val="Normal"/>
    <w:rsid w:val="003E6B7E"/>
    <w:pPr>
      <w:numPr>
        <w:numId w:val="2"/>
      </w:numPr>
      <w:spacing w:before="120" w:after="120"/>
      <w:jc w:val="both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rsid w:val="003172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172DA"/>
    <w:rPr>
      <w:rFonts w:ascii="Verdana" w:hAnsi="Verdana"/>
      <w:szCs w:val="24"/>
    </w:rPr>
  </w:style>
  <w:style w:type="paragraph" w:styleId="Footer">
    <w:name w:val="footer"/>
    <w:basedOn w:val="Normal"/>
    <w:link w:val="FooterChar"/>
    <w:rsid w:val="003172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172DA"/>
    <w:rPr>
      <w:rFonts w:ascii="Verdana" w:hAnsi="Verdana"/>
      <w:szCs w:val="24"/>
    </w:rPr>
  </w:style>
  <w:style w:type="paragraph" w:customStyle="1" w:styleId="Objective">
    <w:name w:val="Objective"/>
    <w:basedOn w:val="Normal"/>
    <w:next w:val="BodyText"/>
    <w:rsid w:val="00C12AF4"/>
    <w:pPr>
      <w:spacing w:before="240" w:after="220" w:line="220" w:lineRule="atLeast"/>
    </w:pPr>
    <w:rPr>
      <w:rFonts w:ascii="Arial" w:hAnsi="Arial"/>
      <w:szCs w:val="20"/>
    </w:rPr>
  </w:style>
  <w:style w:type="paragraph" w:customStyle="1" w:styleId="Achievement">
    <w:name w:val="Achievement"/>
    <w:basedOn w:val="BodyText"/>
    <w:rsid w:val="00A32FE8"/>
    <w:pPr>
      <w:numPr>
        <w:numId w:val="3"/>
      </w:numPr>
      <w:spacing w:after="60" w:line="220" w:lineRule="atLeast"/>
      <w:jc w:val="both"/>
    </w:pPr>
    <w:rPr>
      <w:rFonts w:ascii="Arial" w:hAnsi="Arial"/>
      <w:spacing w:val="-5"/>
      <w:szCs w:val="20"/>
    </w:rPr>
  </w:style>
  <w:style w:type="character" w:styleId="Strong">
    <w:name w:val="Strong"/>
    <w:uiPriority w:val="22"/>
    <w:qFormat/>
    <w:rsid w:val="004F3F08"/>
    <w:rPr>
      <w:b/>
      <w:bCs/>
    </w:rPr>
  </w:style>
  <w:style w:type="character" w:customStyle="1" w:styleId="SummaryTextChar">
    <w:name w:val="Summary Text Char"/>
    <w:link w:val="SummaryText"/>
    <w:rsid w:val="003B1634"/>
    <w:rPr>
      <w:rFonts w:ascii="Garamond" w:hAnsi="Garamond" w:cs="Arial"/>
      <w:b/>
      <w:bCs/>
    </w:rPr>
  </w:style>
  <w:style w:type="paragraph" w:customStyle="1" w:styleId="SummaryText">
    <w:name w:val="Summary Text"/>
    <w:basedOn w:val="Normal"/>
    <w:next w:val="Normal"/>
    <w:link w:val="SummaryTextChar"/>
    <w:rsid w:val="003B1634"/>
    <w:pPr>
      <w:tabs>
        <w:tab w:val="right" w:pos="6480"/>
      </w:tabs>
      <w:spacing w:before="160"/>
    </w:pPr>
    <w:rPr>
      <w:rFonts w:ascii="Garamond" w:hAnsi="Garamond"/>
      <w:b/>
      <w:bCs/>
      <w:szCs w:val="20"/>
    </w:rPr>
  </w:style>
  <w:style w:type="paragraph" w:customStyle="1" w:styleId="WW-NormalWeb">
    <w:name w:val="WW-Normal (Web)"/>
    <w:basedOn w:val="Normal"/>
    <w:rsid w:val="00B676CA"/>
    <w:pPr>
      <w:suppressAutoHyphens/>
      <w:spacing w:before="280" w:after="280"/>
    </w:pPr>
    <w:rPr>
      <w:rFonts w:ascii="Times New Roman" w:hAnsi="Times New Roman"/>
      <w:sz w:val="24"/>
      <w:lang w:eastAsia="ar-SA"/>
    </w:rPr>
  </w:style>
  <w:style w:type="paragraph" w:styleId="ListParagraph">
    <w:name w:val="List Paragraph"/>
    <w:basedOn w:val="Normal"/>
    <w:uiPriority w:val="99"/>
    <w:qFormat/>
    <w:rsid w:val="004B6DB9"/>
    <w:pPr>
      <w:ind w:left="720"/>
    </w:pPr>
    <w:rPr>
      <w:rFonts w:ascii="Arial" w:hAnsi="Arial" w:cs="Arial"/>
      <w:szCs w:val="20"/>
    </w:rPr>
  </w:style>
  <w:style w:type="paragraph" w:customStyle="1" w:styleId="Normal1">
    <w:name w:val="Normal1"/>
    <w:rsid w:val="004977C3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NoSpacing">
    <w:name w:val="No Spacing"/>
    <w:link w:val="NoSpacingChar"/>
    <w:uiPriority w:val="1"/>
    <w:qFormat/>
    <w:rsid w:val="00385734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5734"/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styleId="Revision">
    <w:name w:val="Revision"/>
    <w:hidden/>
    <w:uiPriority w:val="99"/>
    <w:semiHidden/>
    <w:rsid w:val="00F04F88"/>
    <w:rPr>
      <w:rFonts w:ascii="Verdana" w:hAnsi="Verdana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F04F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04F8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aur61088@gmail.com" TargetMode="External" /><Relationship Id="rId5" Type="http://schemas.openxmlformats.org/officeDocument/2006/relationships/image" Target="https://rdxfootmark.naukri.com/v2/track/openCv?trackingInfo=b05465e81b0f420b2395b5bef389fbc4134f530e18705c4458440321091b5b58140c160711485e5d1b4d58515c424154181c084b281e010303061348505e0a54580f1b425c4c01090340281e0103170617405b5f0f4d584b50535a4f162e024b4340010143071944095400551b135b105516155c5c00031c120842501442095b5d5518120a10031753444f4a081e010303061845505e0b514f1109034e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Saurabh</vt:lpstr>
    </vt:vector>
  </TitlesOfParts>
  <Company>HOME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Saurabh</dc:title>
  <dc:creator>User</dc:creator>
  <cp:lastModifiedBy>Administrator</cp:lastModifiedBy>
  <cp:revision>7</cp:revision>
  <dcterms:created xsi:type="dcterms:W3CDTF">2023-03-21T12:32:00Z</dcterms:created>
  <dcterms:modified xsi:type="dcterms:W3CDTF">2023-03-21T12:33:00Z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988566735</vt:i4>
  </property>
</Properties>
</file>